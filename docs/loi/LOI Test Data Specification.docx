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8979E" w14:textId="77777777" w:rsidR="007A1616" w:rsidRPr="00AF7DA0" w:rsidRDefault="00A30BC0" w:rsidP="00AF7DA0">
      <w:pPr>
        <w:jc w:val="center"/>
        <w:rPr>
          <w:b/>
          <w:sz w:val="28"/>
        </w:rPr>
      </w:pPr>
      <w:r w:rsidRPr="00AF7DA0">
        <w:rPr>
          <w:b/>
          <w:sz w:val="28"/>
        </w:rPr>
        <w:t>LOI Test Data Specification</w:t>
      </w:r>
    </w:p>
    <w:p w14:paraId="7EED6DEC" w14:textId="3E07A5A2" w:rsidR="00A30BC0" w:rsidRPr="00AF7DA0" w:rsidRDefault="00A30BC0">
      <w:pPr>
        <w:rPr>
          <w:b/>
        </w:rPr>
      </w:pPr>
      <w:r w:rsidRPr="00AF7DA0">
        <w:rPr>
          <w:b/>
        </w:rPr>
        <w:t xml:space="preserve">Cardinalities </w:t>
      </w:r>
      <w:r w:rsidR="00CD74DA">
        <w:rPr>
          <w:b/>
        </w:rPr>
        <w:t>(do not include in html, I added cardinalities just for clarification)</w:t>
      </w:r>
      <w:r w:rsidRPr="00AF7DA0">
        <w:rPr>
          <w:b/>
        </w:rPr>
        <w:t>:</w:t>
      </w:r>
    </w:p>
    <w:p w14:paraId="759EFBA7" w14:textId="77777777" w:rsidR="00A30BC0" w:rsidRDefault="00A30BC0">
      <w:r>
        <w:t>[</w:t>
      </w:r>
      <w:proofErr w:type="gramStart"/>
      <w:r>
        <w:t>1..</w:t>
      </w:r>
      <w:proofErr w:type="gramEnd"/>
      <w:r>
        <w:t>1] : element will always be present, does not repeat</w:t>
      </w:r>
    </w:p>
    <w:p w14:paraId="6F293EDC" w14:textId="77777777" w:rsidR="00A30BC0" w:rsidRDefault="00A30BC0">
      <w:r>
        <w:t>[</w:t>
      </w:r>
      <w:proofErr w:type="gramStart"/>
      <w:r>
        <w:t>0..</w:t>
      </w:r>
      <w:proofErr w:type="gramEnd"/>
      <w:r>
        <w:t xml:space="preserve">1] : element may not be present (no data) – do </w:t>
      </w:r>
      <w:r w:rsidR="00AF7DA0">
        <w:t>not display</w:t>
      </w:r>
      <w:r>
        <w:t xml:space="preserve"> </w:t>
      </w:r>
      <w:r w:rsidR="00AF7DA0">
        <w:t>in that</w:t>
      </w:r>
      <w:r>
        <w:t xml:space="preserve"> case. Does not repeat.</w:t>
      </w:r>
    </w:p>
    <w:p w14:paraId="1C5D6E3E" w14:textId="77777777" w:rsidR="00A30BC0" w:rsidRDefault="00A30BC0">
      <w:r>
        <w:t>[</w:t>
      </w:r>
      <w:proofErr w:type="gramStart"/>
      <w:r>
        <w:t>1..</w:t>
      </w:r>
      <w:proofErr w:type="gramEnd"/>
      <w:r>
        <w:t>*] : element is always present and does repeat</w:t>
      </w:r>
    </w:p>
    <w:p w14:paraId="475AFECA" w14:textId="77777777" w:rsidR="00A30BC0" w:rsidRDefault="00AF7DA0">
      <w:r>
        <w:t>[</w:t>
      </w:r>
      <w:proofErr w:type="gramStart"/>
      <w:r>
        <w:t>0..</w:t>
      </w:r>
      <w:proofErr w:type="gramEnd"/>
      <w:r>
        <w:t>*] : element may not be present (no data) – do not display in that case. Element can repeat.</w:t>
      </w:r>
    </w:p>
    <w:p w14:paraId="08ED630D" w14:textId="77777777" w:rsidR="00AF7DA0" w:rsidRDefault="00AF7DA0"/>
    <w:p w14:paraId="15FDB122" w14:textId="66C20B3C" w:rsidR="00AF7DA0" w:rsidRPr="00AF7DA0" w:rsidRDefault="00CD74DA">
      <w:pPr>
        <w:rPr>
          <w:b/>
        </w:rPr>
      </w:pPr>
      <w:r>
        <w:rPr>
          <w:b/>
        </w:rPr>
        <w:t>3 different m</w:t>
      </w:r>
      <w:r w:rsidR="00AF7DA0" w:rsidRPr="00AF7DA0">
        <w:rPr>
          <w:b/>
        </w:rPr>
        <w:t xml:space="preserve">essage </w:t>
      </w:r>
      <w:proofErr w:type="gramStart"/>
      <w:r w:rsidR="00AF7DA0" w:rsidRPr="00AF7DA0">
        <w:rPr>
          <w:b/>
        </w:rPr>
        <w:t>structures :</w:t>
      </w:r>
      <w:proofErr w:type="gramEnd"/>
    </w:p>
    <w:p w14:paraId="40811CCC" w14:textId="77777777" w:rsidR="00AF7DA0" w:rsidRDefault="00AF7DA0" w:rsidP="00AF7DA0">
      <w:pPr>
        <w:pStyle w:val="ListParagraph"/>
        <w:numPr>
          <w:ilvl w:val="0"/>
          <w:numId w:val="2"/>
        </w:numPr>
      </w:pPr>
      <w:r>
        <w:t>OML_O21</w:t>
      </w:r>
    </w:p>
    <w:p w14:paraId="343AA7D6" w14:textId="77777777" w:rsidR="00AF7DA0" w:rsidRDefault="00AF7DA0" w:rsidP="00AF7DA0">
      <w:pPr>
        <w:pStyle w:val="ListParagraph"/>
        <w:numPr>
          <w:ilvl w:val="0"/>
          <w:numId w:val="2"/>
        </w:numPr>
      </w:pPr>
      <w:r w:rsidRPr="00AF7DA0">
        <w:t>ORL_O22</w:t>
      </w:r>
    </w:p>
    <w:p w14:paraId="49457B88" w14:textId="77777777" w:rsidR="00AF7DA0" w:rsidRDefault="00AF7DA0" w:rsidP="00AF7DA0">
      <w:pPr>
        <w:pStyle w:val="ListParagraph"/>
        <w:numPr>
          <w:ilvl w:val="0"/>
          <w:numId w:val="2"/>
        </w:numPr>
      </w:pPr>
      <w:r w:rsidRPr="00AF7DA0">
        <w:t>ACK</w:t>
      </w:r>
    </w:p>
    <w:p w14:paraId="09A0F27E" w14:textId="77777777" w:rsidR="00AF7DA0" w:rsidRDefault="00AF7DA0" w:rsidP="00AF7DA0"/>
    <w:p w14:paraId="7E837654" w14:textId="52DC036A" w:rsidR="00AF7DA0" w:rsidRDefault="00AF7DA0">
      <w:pPr>
        <w:rPr>
          <w:b/>
        </w:rPr>
      </w:pPr>
      <w:r w:rsidRPr="00AF7DA0">
        <w:rPr>
          <w:b/>
        </w:rPr>
        <w:t>OML_O21 Specification</w:t>
      </w:r>
    </w:p>
    <w:p w14:paraId="4476BF08" w14:textId="1933A82E" w:rsidR="00DB529C" w:rsidRDefault="00DB529C">
      <w:r>
        <w:t>7</w:t>
      </w:r>
      <w:r w:rsidRPr="00DB529C">
        <w:t xml:space="preserve"> </w:t>
      </w:r>
      <w:proofErr w:type="gramStart"/>
      <w:r w:rsidRPr="00DB529C">
        <w:t>tabs :</w:t>
      </w:r>
      <w:proofErr w:type="gramEnd"/>
      <w:r w:rsidRPr="00DB529C">
        <w:t xml:space="preserve"> FULL, Patient,</w:t>
      </w:r>
      <w:r>
        <w:t xml:space="preserve"> </w:t>
      </w:r>
      <w:r w:rsidRPr="00857381">
        <w:rPr>
          <w:color w:val="333333"/>
          <w:highlight w:val="yellow"/>
          <w:shd w:val="clear" w:color="auto" w:fill="FFFFFF"/>
          <w:rPrChange w:id="0" w:author="Rosin, Caroline (IntlAssoc)" w:date="2017-01-11T11:46:00Z">
            <w:rPr>
              <w:color w:val="333333"/>
              <w:highlight w:val="red"/>
              <w:shd w:val="clear" w:color="auto" w:fill="FFFFFF"/>
            </w:rPr>
          </w:rPrChange>
        </w:rPr>
        <w:t>Next of kin</w:t>
      </w:r>
      <w:r w:rsidR="00B10D5A" w:rsidRPr="00857381">
        <w:rPr>
          <w:color w:val="333333"/>
          <w:highlight w:val="yellow"/>
          <w:shd w:val="clear" w:color="auto" w:fill="FFFFFF"/>
          <w:rPrChange w:id="1" w:author="Rosin, Caroline (IntlAssoc)" w:date="2017-01-11T11:46:00Z">
            <w:rPr>
              <w:color w:val="333333"/>
              <w:highlight w:val="red"/>
              <w:shd w:val="clear" w:color="auto" w:fill="FFFFFF"/>
            </w:rPr>
          </w:rPrChange>
        </w:rPr>
        <w:t>[*]</w:t>
      </w:r>
      <w:r>
        <w:rPr>
          <w:color w:val="333333"/>
          <w:shd w:val="clear" w:color="auto" w:fill="FFFFFF"/>
        </w:rPr>
        <w:t>,</w:t>
      </w:r>
      <w:r w:rsidRPr="00DB529C">
        <w:rPr>
          <w:color w:val="333333"/>
          <w:shd w:val="clear" w:color="auto" w:fill="FFFFFF"/>
        </w:rPr>
        <w:t xml:space="preserve"> </w:t>
      </w:r>
      <w:r w:rsidRPr="00EA26B6">
        <w:rPr>
          <w:color w:val="333333"/>
          <w:shd w:val="clear" w:color="auto" w:fill="FFFFFF"/>
        </w:rPr>
        <w:t>V</w:t>
      </w:r>
      <w:r>
        <w:rPr>
          <w:color w:val="333333"/>
          <w:shd w:val="clear" w:color="auto" w:fill="FFFFFF"/>
        </w:rPr>
        <w:t>isit,</w:t>
      </w:r>
      <w:r w:rsidRPr="00DB529C">
        <w:rPr>
          <w:color w:val="333333"/>
          <w:shd w:val="clear" w:color="auto" w:fill="FFFFFF"/>
        </w:rPr>
        <w:t xml:space="preserve"> </w:t>
      </w:r>
      <w:r w:rsidRPr="00EA26B6">
        <w:rPr>
          <w:color w:val="333333"/>
          <w:shd w:val="clear" w:color="auto" w:fill="FFFFFF"/>
        </w:rPr>
        <w:t>I</w:t>
      </w:r>
      <w:r>
        <w:rPr>
          <w:color w:val="333333"/>
          <w:shd w:val="clear" w:color="auto" w:fill="FFFFFF"/>
        </w:rPr>
        <w:t>nsurance,</w:t>
      </w:r>
      <w:r w:rsidRPr="00DB529C">
        <w:rPr>
          <w:bCs/>
        </w:rPr>
        <w:t xml:space="preserve"> </w:t>
      </w:r>
      <w:r>
        <w:rPr>
          <w:bCs/>
        </w:rPr>
        <w:t>Guarantor</w:t>
      </w:r>
      <w:r>
        <w:rPr>
          <w:color w:val="333333"/>
          <w:shd w:val="clear" w:color="auto" w:fill="FFFFFF"/>
        </w:rPr>
        <w:t>,</w:t>
      </w:r>
      <w:r w:rsidRPr="00DB529C">
        <w:t xml:space="preserve"> </w:t>
      </w:r>
      <w:r w:rsidRPr="00857381">
        <w:rPr>
          <w:highlight w:val="yellow"/>
          <w:rPrChange w:id="2" w:author="Rosin, Caroline (IntlAssoc)" w:date="2017-01-11T11:47:00Z">
            <w:rPr/>
          </w:rPrChange>
        </w:rPr>
        <w:t>Order[*]</w:t>
      </w:r>
    </w:p>
    <w:p w14:paraId="7C431E5A" w14:textId="7CD8BE4C" w:rsidR="00DB529C" w:rsidRDefault="00DB529C" w:rsidP="00DB529C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22095DAD" w14:textId="37D84741" w:rsidR="00CD74DA" w:rsidRDefault="00CD74DA" w:rsidP="00DB529C">
      <w:pPr>
        <w:pStyle w:val="ListParagraph"/>
        <w:numPr>
          <w:ilvl w:val="0"/>
          <w:numId w:val="8"/>
        </w:numPr>
      </w:pPr>
      <w:r>
        <w:t>Patient tab</w:t>
      </w:r>
    </w:p>
    <w:p w14:paraId="300706D1" w14:textId="1759245C" w:rsidR="00CD74DA" w:rsidRDefault="00CD74DA" w:rsidP="00CD74DA">
      <w:pPr>
        <w:pStyle w:val="ListParagraph"/>
        <w:numPr>
          <w:ilvl w:val="1"/>
          <w:numId w:val="8"/>
        </w:numPr>
      </w:pPr>
      <w:r>
        <w:t>Patient information table [</w:t>
      </w:r>
      <w:proofErr w:type="gramStart"/>
      <w:r>
        <w:t>1..</w:t>
      </w:r>
      <w:proofErr w:type="gramEnd"/>
      <w:r>
        <w:t>1]</w:t>
      </w:r>
    </w:p>
    <w:p w14:paraId="1EA30991" w14:textId="0D7F0E41" w:rsidR="00DB529C" w:rsidRDefault="00DB529C" w:rsidP="00DB529C">
      <w:pPr>
        <w:pStyle w:val="ListParagraph"/>
        <w:numPr>
          <w:ilvl w:val="0"/>
          <w:numId w:val="8"/>
        </w:numPr>
      </w:pPr>
      <w:r w:rsidRPr="00DB529C">
        <w:rPr>
          <w:color w:val="333333"/>
          <w:shd w:val="clear" w:color="auto" w:fill="FFFFFF"/>
        </w:rPr>
        <w:t xml:space="preserve">Next of </w:t>
      </w:r>
      <w:proofErr w:type="gramStart"/>
      <w:r w:rsidRPr="00DB529C">
        <w:rPr>
          <w:color w:val="333333"/>
          <w:shd w:val="clear" w:color="auto" w:fill="FFFFFF"/>
        </w:rPr>
        <w:t>kin</w:t>
      </w:r>
      <w:r w:rsidR="008C7499">
        <w:rPr>
          <w:color w:val="333333"/>
          <w:shd w:val="clear" w:color="auto" w:fill="FFFFFF"/>
        </w:rPr>
        <w:t>[</w:t>
      </w:r>
      <w:proofErr w:type="gramEnd"/>
      <w:r w:rsidR="008C7499">
        <w:rPr>
          <w:color w:val="333333"/>
          <w:shd w:val="clear" w:color="auto" w:fill="FFFFFF"/>
        </w:rPr>
        <w:t>*]</w:t>
      </w:r>
      <w:r w:rsidRPr="00DB529C">
        <w:t xml:space="preserve"> tab</w:t>
      </w:r>
      <w:r w:rsidR="00CD74DA">
        <w:t xml:space="preserve"> :</w:t>
      </w:r>
      <w:r>
        <w:t xml:space="preserve"> </w:t>
      </w:r>
      <w:r w:rsidRPr="00DB529C">
        <w:rPr>
          <w:color w:val="333333"/>
          <w:shd w:val="clear" w:color="auto" w:fill="FFFFFF"/>
        </w:rPr>
        <w:t>Next of kin</w:t>
      </w:r>
      <w:r>
        <w:t xml:space="preserve"> can repeat (similar to “Observations[*]” in the syndromic tool)</w:t>
      </w:r>
    </w:p>
    <w:p w14:paraId="64368981" w14:textId="565E7169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N</w:t>
      </w:r>
      <w:r>
        <w:rPr>
          <w:color w:val="333333"/>
          <w:shd w:val="clear" w:color="auto" w:fill="FFFFFF"/>
        </w:rPr>
        <w:t>ext of kin information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5]</w:t>
      </w:r>
    </w:p>
    <w:p w14:paraId="0031A7B5" w14:textId="54512826" w:rsidR="00CD74DA" w:rsidRPr="00CD74DA" w:rsidRDefault="00CD74DA" w:rsidP="00CD74DA">
      <w:pPr>
        <w:pStyle w:val="ListParagraph"/>
        <w:numPr>
          <w:ilvl w:val="0"/>
          <w:numId w:val="8"/>
        </w:numPr>
      </w:pPr>
      <w:r>
        <w:rPr>
          <w:color w:val="333333"/>
          <w:shd w:val="clear" w:color="auto" w:fill="FFFFFF"/>
        </w:rPr>
        <w:t>Visit tab</w:t>
      </w:r>
    </w:p>
    <w:p w14:paraId="022F3326" w14:textId="6BFB8DA8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V</w:t>
      </w:r>
      <w:r>
        <w:rPr>
          <w:color w:val="333333"/>
          <w:shd w:val="clear" w:color="auto" w:fill="FFFFFF"/>
        </w:rPr>
        <w:t>isit information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2C766017" w14:textId="5BF1B75D" w:rsidR="00CD74DA" w:rsidRDefault="00CD74DA" w:rsidP="00CD74DA">
      <w:pPr>
        <w:pStyle w:val="ListParagraph"/>
        <w:numPr>
          <w:ilvl w:val="0"/>
          <w:numId w:val="8"/>
        </w:numPr>
      </w:pPr>
      <w:r>
        <w:t>Insurance tab</w:t>
      </w:r>
    </w:p>
    <w:p w14:paraId="63145F12" w14:textId="7F326BBD" w:rsidR="00CD74DA" w:rsidRPr="00CD74DA" w:rsidRDefault="00CD74DA" w:rsidP="00CD74DA">
      <w:pPr>
        <w:pStyle w:val="ListParagraph"/>
        <w:numPr>
          <w:ilvl w:val="1"/>
          <w:numId w:val="8"/>
        </w:numPr>
      </w:pPr>
      <w:r w:rsidRPr="00EA26B6">
        <w:rPr>
          <w:color w:val="333333"/>
          <w:shd w:val="clear" w:color="auto" w:fill="FFFFFF"/>
        </w:rPr>
        <w:t>I</w:t>
      </w:r>
      <w:r>
        <w:rPr>
          <w:color w:val="333333"/>
          <w:shd w:val="clear" w:color="auto" w:fill="FFFFFF"/>
        </w:rPr>
        <w:t>nsurance information</w:t>
      </w:r>
      <w:r w:rsidRPr="00EA26B6">
        <w:rPr>
          <w:color w:val="333333"/>
          <w:shd w:val="clear" w:color="auto" w:fill="FFFFFF"/>
        </w:rPr>
        <w:t xml:space="preserve"> [</w:t>
      </w:r>
      <w:proofErr w:type="gramStart"/>
      <w:r w:rsidRPr="00EA26B6">
        <w:rPr>
          <w:color w:val="333333"/>
          <w:shd w:val="clear" w:color="auto" w:fill="FFFFFF"/>
        </w:rPr>
        <w:t>0..</w:t>
      </w:r>
      <w:proofErr w:type="gramEnd"/>
      <w:r w:rsidRPr="00EA26B6">
        <w:rPr>
          <w:color w:val="333333"/>
          <w:shd w:val="clear" w:color="auto" w:fill="FFFFFF"/>
        </w:rPr>
        <w:t>1]</w:t>
      </w:r>
    </w:p>
    <w:p w14:paraId="4C5C3DC7" w14:textId="3FC640E3" w:rsidR="00CD74DA" w:rsidRPr="00CD74DA" w:rsidRDefault="00CD74DA" w:rsidP="00CD74DA">
      <w:pPr>
        <w:pStyle w:val="ListParagraph"/>
        <w:numPr>
          <w:ilvl w:val="0"/>
          <w:numId w:val="8"/>
        </w:numPr>
      </w:pPr>
      <w:r>
        <w:rPr>
          <w:color w:val="333333"/>
          <w:shd w:val="clear" w:color="auto" w:fill="FFFFFF"/>
        </w:rPr>
        <w:t>Guarantor tab</w:t>
      </w:r>
    </w:p>
    <w:p w14:paraId="33B41490" w14:textId="414E113E" w:rsidR="00CD74DA" w:rsidRPr="00CD74DA" w:rsidRDefault="00CD74DA" w:rsidP="00CD74D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Guarantor information</w:t>
      </w:r>
      <w:r w:rsidRPr="00EA26B6">
        <w:rPr>
          <w:bCs/>
        </w:rPr>
        <w:t xml:space="preserve"> [</w:t>
      </w:r>
      <w:proofErr w:type="gramStart"/>
      <w:r w:rsidRPr="00EA26B6">
        <w:rPr>
          <w:bCs/>
        </w:rPr>
        <w:t>0..</w:t>
      </w:r>
      <w:proofErr w:type="gramEnd"/>
      <w:r w:rsidRPr="00EA26B6">
        <w:rPr>
          <w:bCs/>
        </w:rPr>
        <w:t>1]</w:t>
      </w:r>
    </w:p>
    <w:p w14:paraId="3E8EBA69" w14:textId="09A3E233" w:rsidR="00DB529C" w:rsidRDefault="00DB529C" w:rsidP="00DB529C">
      <w:pPr>
        <w:pStyle w:val="ListParagraph"/>
        <w:numPr>
          <w:ilvl w:val="0"/>
          <w:numId w:val="8"/>
        </w:numPr>
      </w:pPr>
      <w:proofErr w:type="gramStart"/>
      <w:r w:rsidRPr="00DB529C">
        <w:lastRenderedPageBreak/>
        <w:t>Order</w:t>
      </w:r>
      <w:r w:rsidR="008C7499">
        <w:t>[</w:t>
      </w:r>
      <w:proofErr w:type="gramEnd"/>
      <w:r w:rsidR="008C7499">
        <w:t>*]</w:t>
      </w:r>
      <w:r w:rsidRPr="00DB529C">
        <w:t xml:space="preserve"> tab</w:t>
      </w:r>
      <w:r w:rsidR="00CD74DA">
        <w:t xml:space="preserve"> :</w:t>
      </w:r>
      <w:r>
        <w:t xml:space="preserve"> Order can repeat (similar to “Observations[*]” in the syndromic tool)</w:t>
      </w:r>
    </w:p>
    <w:p w14:paraId="5B239B93" w14:textId="4CEF6B14" w:rsidR="00CD74DA" w:rsidRDefault="00CD74DA" w:rsidP="00CD74DA">
      <w:pPr>
        <w:pStyle w:val="ListParagraph"/>
        <w:numPr>
          <w:ilvl w:val="1"/>
          <w:numId w:val="8"/>
        </w:numPr>
      </w:pPr>
      <w:r>
        <w:t xml:space="preserve">One Order contain the </w:t>
      </w:r>
      <w:proofErr w:type="gramStart"/>
      <w:r>
        <w:t>following  :</w:t>
      </w:r>
      <w:proofErr w:type="gramEnd"/>
    </w:p>
    <w:p w14:paraId="339EA1D4" w14:textId="0F9121A0" w:rsidR="00CD74DA" w:rsidRPr="00CD74DA" w:rsidRDefault="00CD74DA" w:rsidP="00CD74DA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373CF56C" w14:textId="7DDBA4DE" w:rsidR="00CD74DA" w:rsidRPr="00C62AFB" w:rsidRDefault="00CD74DA" w:rsidP="00CD74DA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2D76C223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Timing/Quantity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1]</w:t>
      </w:r>
    </w:p>
    <w:p w14:paraId="38BB1CF0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4CCF4DF0" w14:textId="06389AAF" w:rsidR="00C62AFB" w:rsidRPr="00554ABC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554ABC">
        <w:rPr>
          <w:color w:val="333333"/>
          <w:shd w:val="clear" w:color="auto" w:fill="FFFFFF"/>
        </w:rPr>
        <w:t>Notes &amp; Comments [</w:t>
      </w:r>
      <w:proofErr w:type="gramStart"/>
      <w:r w:rsidRPr="00554ABC">
        <w:rPr>
          <w:color w:val="333333"/>
          <w:shd w:val="clear" w:color="auto" w:fill="FFFFFF"/>
        </w:rPr>
        <w:t>0</w:t>
      </w:r>
      <w:r w:rsidR="008C7499" w:rsidRPr="00554ABC">
        <w:rPr>
          <w:color w:val="333333"/>
          <w:shd w:val="clear" w:color="auto" w:fill="FFFFFF"/>
        </w:rPr>
        <w:t>..</w:t>
      </w:r>
      <w:proofErr w:type="gramEnd"/>
      <w:r w:rsidR="008C7499">
        <w:rPr>
          <w:color w:val="333333"/>
          <w:shd w:val="clear" w:color="auto" w:fill="FFFFFF"/>
        </w:rPr>
        <w:t>1</w:t>
      </w:r>
      <w:r w:rsidR="008C7499" w:rsidRPr="00554ABC">
        <w:rPr>
          <w:color w:val="333333"/>
          <w:shd w:val="clear" w:color="auto" w:fill="FFFFFF"/>
        </w:rPr>
        <w:t>]</w:t>
      </w:r>
    </w:p>
    <w:p w14:paraId="0BBF19F0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Result Copies To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5]</w:t>
      </w:r>
    </w:p>
    <w:p w14:paraId="2BA961C2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Diagnosis Information [</w:t>
      </w:r>
      <w:proofErr w:type="gramStart"/>
      <w:r w:rsidRPr="00EA26B6">
        <w:rPr>
          <w:color w:val="333333"/>
          <w:shd w:val="clear" w:color="auto" w:fill="FFFFFF"/>
        </w:rPr>
        <w:t>1..</w:t>
      </w:r>
      <w:proofErr w:type="gramEnd"/>
      <w:r w:rsidRPr="00EA26B6">
        <w:rPr>
          <w:color w:val="333333"/>
          <w:shd w:val="clear" w:color="auto" w:fill="FFFFFF"/>
        </w:rPr>
        <w:t>*]</w:t>
      </w:r>
    </w:p>
    <w:p w14:paraId="7FB9E3A4" w14:textId="7A32B10B" w:rsidR="00CD74DA" w:rsidRPr="00CD74DA" w:rsidRDefault="00CD74DA" w:rsidP="008C7499">
      <w:pPr>
        <w:pStyle w:val="ListParagraph"/>
        <w:numPr>
          <w:ilvl w:val="2"/>
          <w:numId w:val="8"/>
        </w:numPr>
      </w:pPr>
      <w:r w:rsidRPr="00EA26B6">
        <w:rPr>
          <w:bCs/>
        </w:rPr>
        <w:t>O</w:t>
      </w:r>
      <w:r w:rsidR="00C62AFB">
        <w:rPr>
          <w:bCs/>
        </w:rPr>
        <w:t>bservation result</w:t>
      </w:r>
      <w:r>
        <w:rPr>
          <w:bCs/>
        </w:rPr>
        <w:t xml:space="preserve"> table [</w:t>
      </w:r>
      <w:proofErr w:type="gramStart"/>
      <w:r w:rsidR="008C7499">
        <w:rPr>
          <w:bCs/>
        </w:rPr>
        <w:t>0</w:t>
      </w:r>
      <w:r>
        <w:rPr>
          <w:bCs/>
        </w:rPr>
        <w:t>..</w:t>
      </w:r>
      <w:proofErr w:type="gramEnd"/>
      <w:r w:rsidR="008C7499">
        <w:rPr>
          <w:bCs/>
        </w:rPr>
        <w:t>*</w:t>
      </w:r>
      <w:r>
        <w:rPr>
          <w:bCs/>
        </w:rPr>
        <w:t>]</w:t>
      </w:r>
    </w:p>
    <w:p w14:paraId="3B240A00" w14:textId="0B58D180" w:rsidR="00CD74DA" w:rsidRPr="00CD74DA" w:rsidRDefault="00C62AFB" w:rsidP="008C7499">
      <w:pPr>
        <w:pStyle w:val="ListParagraph"/>
        <w:numPr>
          <w:ilvl w:val="2"/>
          <w:numId w:val="8"/>
        </w:numPr>
      </w:pPr>
      <w:r>
        <w:rPr>
          <w:bCs/>
        </w:rPr>
        <w:t>Specimen details table</w:t>
      </w:r>
      <w:r w:rsidR="00CD74DA">
        <w:rPr>
          <w:bCs/>
        </w:rPr>
        <w:t xml:space="preserve"> [</w:t>
      </w:r>
      <w:proofErr w:type="gramStart"/>
      <w:r w:rsidR="00CD74DA">
        <w:rPr>
          <w:bCs/>
        </w:rPr>
        <w:t>0..</w:t>
      </w:r>
      <w:proofErr w:type="gramEnd"/>
      <w:r w:rsidR="00CD74DA">
        <w:rPr>
          <w:bCs/>
        </w:rPr>
        <w:t>*]</w:t>
      </w:r>
    </w:p>
    <w:p w14:paraId="3B466EEF" w14:textId="77777777" w:rsidR="00CD74DA" w:rsidRPr="00DB529C" w:rsidRDefault="00CD74DA" w:rsidP="00CD74DA">
      <w:pPr>
        <w:pStyle w:val="ListParagraph"/>
        <w:ind w:left="2160"/>
      </w:pPr>
    </w:p>
    <w:p w14:paraId="145F7B51" w14:textId="2690F7B4" w:rsidR="00EA26B6" w:rsidRDefault="00EA26B6" w:rsidP="00DB529C"/>
    <w:p w14:paraId="2E0A7D36" w14:textId="03B1ED35" w:rsidR="007741E7" w:rsidRPr="00EA26B6" w:rsidRDefault="007741E7" w:rsidP="00DB529C">
      <w:pPr>
        <w:pStyle w:val="ListParagraph"/>
        <w:numPr>
          <w:ilvl w:val="0"/>
          <w:numId w:val="1"/>
        </w:numPr>
      </w:pPr>
      <w:r w:rsidRPr="00EA26B6">
        <w:rPr>
          <w:color w:val="333333"/>
          <w:shd w:val="clear" w:color="auto" w:fill="FFFFFF"/>
        </w:rPr>
        <w:t>Patient</w:t>
      </w:r>
      <w:r w:rsidR="00CD74DA">
        <w:rPr>
          <w:color w:val="333333"/>
          <w:shd w:val="clear" w:color="auto" w:fill="FFFFFF"/>
        </w:rPr>
        <w:t xml:space="preserve"> information</w:t>
      </w:r>
      <w:r w:rsidRPr="00EA26B6">
        <w:rPr>
          <w:color w:val="333333"/>
          <w:shd w:val="clear" w:color="auto" w:fill="FFFFFF"/>
        </w:rPr>
        <w:t xml:space="preserve"> </w:t>
      </w:r>
      <w:r w:rsidR="00EA26B6" w:rsidRPr="00EA26B6">
        <w:rPr>
          <w:color w:val="333333"/>
          <w:shd w:val="clear" w:color="auto" w:fill="FFFFFF"/>
        </w:rPr>
        <w:t>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27CEF998" w14:textId="77777777" w:rsidTr="007741E7">
        <w:tc>
          <w:tcPr>
            <w:tcW w:w="6475" w:type="dxa"/>
          </w:tcPr>
          <w:p w14:paraId="63724F97" w14:textId="77777777" w:rsidR="007741E7" w:rsidRPr="00402972" w:rsidRDefault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33643EEE" w14:textId="77777777" w:rsidR="007741E7" w:rsidRPr="00402972" w:rsidRDefault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1741B9E4" w14:textId="77777777" w:rsidTr="007741E7">
        <w:tc>
          <w:tcPr>
            <w:tcW w:w="6475" w:type="dxa"/>
          </w:tcPr>
          <w:p w14:paraId="4A49FA7C" w14:textId="77777777" w:rsidR="007741E7" w:rsidRPr="008C38CE" w:rsidRDefault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Patient Name</w:t>
            </w:r>
          </w:p>
        </w:tc>
        <w:tc>
          <w:tcPr>
            <w:tcW w:w="6475" w:type="dxa"/>
          </w:tcPr>
          <w:p w14:paraId="131B3EB7" w14:textId="77777777" w:rsidR="007741E7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PID-5</w:t>
            </w:r>
            <w:r w:rsidR="00F044FE">
              <w:rPr>
                <w:color w:val="333333"/>
                <w:shd w:val="clear" w:color="auto" w:fill="FFFFFF"/>
              </w:rPr>
              <w:t>.2 PID-5.3 PID-5.1.1 PID-5.4</w:t>
            </w:r>
          </w:p>
        </w:tc>
      </w:tr>
      <w:tr w:rsidR="005C0A21" w:rsidRPr="008C38CE" w14:paraId="46573752" w14:textId="77777777" w:rsidTr="007741E7">
        <w:tc>
          <w:tcPr>
            <w:tcW w:w="6475" w:type="dxa"/>
          </w:tcPr>
          <w:p w14:paraId="4F851746" w14:textId="77777777" w:rsidR="005C0A21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Mother’s maiden name</w:t>
            </w:r>
          </w:p>
        </w:tc>
        <w:tc>
          <w:tcPr>
            <w:tcW w:w="6475" w:type="dxa"/>
          </w:tcPr>
          <w:p w14:paraId="3FDAC227" w14:textId="77777777" w:rsidR="005C0A21" w:rsidRPr="008C38CE" w:rsidRDefault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PID-6</w:t>
            </w:r>
            <w:r w:rsidR="00F044FE">
              <w:rPr>
                <w:color w:val="333333"/>
                <w:shd w:val="clear" w:color="auto" w:fill="FFFFFF"/>
              </w:rPr>
              <w:t>.2 PID-6.3 PID-6.1.1 PID-6.4</w:t>
            </w:r>
          </w:p>
        </w:tc>
      </w:tr>
      <w:tr w:rsidR="00554ABC" w:rsidRPr="008C38CE" w14:paraId="2840E1A8" w14:textId="77777777" w:rsidTr="007741E7">
        <w:tc>
          <w:tcPr>
            <w:tcW w:w="6475" w:type="dxa"/>
          </w:tcPr>
          <w:p w14:paraId="3E1DCF31" w14:textId="74896BD6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Administrative Sex</w:t>
            </w:r>
          </w:p>
        </w:tc>
        <w:tc>
          <w:tcPr>
            <w:tcW w:w="6475" w:type="dxa"/>
          </w:tcPr>
          <w:p w14:paraId="18A25FC6" w14:textId="56FAD42C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PID-8</w:t>
            </w:r>
          </w:p>
        </w:tc>
      </w:tr>
      <w:tr w:rsidR="00554ABC" w:rsidRPr="008C38CE" w14:paraId="1FEBF642" w14:textId="77777777" w:rsidTr="007741E7">
        <w:tc>
          <w:tcPr>
            <w:tcW w:w="6475" w:type="dxa"/>
          </w:tcPr>
          <w:p w14:paraId="1AF226DF" w14:textId="77777777" w:rsidR="00554ABC" w:rsidRPr="00857381" w:rsidRDefault="00554ABC" w:rsidP="00554ABC">
            <w:pPr>
              <w:rPr>
                <w:color w:val="333333"/>
                <w:shd w:val="clear" w:color="auto" w:fill="FFFFFF"/>
                <w:rPrChange w:id="3" w:author="Rosin, Caroline (IntlAssoc)" w:date="2017-01-11T11:46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857381">
              <w:rPr>
                <w:color w:val="333333"/>
                <w:shd w:val="clear" w:color="auto" w:fill="FFFFFF"/>
                <w:rPrChange w:id="4" w:author="Rosin, Caroline (IntlAssoc)" w:date="2017-01-11T11:46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Date/Time of Birth</w:t>
            </w:r>
          </w:p>
        </w:tc>
        <w:tc>
          <w:tcPr>
            <w:tcW w:w="6475" w:type="dxa"/>
          </w:tcPr>
          <w:p w14:paraId="56CA09EF" w14:textId="77777777" w:rsidR="00554ABC" w:rsidRPr="00857381" w:rsidRDefault="00554ABC" w:rsidP="00554ABC">
            <w:pPr>
              <w:rPr>
                <w:color w:val="333333"/>
                <w:shd w:val="clear" w:color="auto" w:fill="FFFFFF"/>
                <w:rPrChange w:id="5" w:author="Rosin, Caroline (IntlAssoc)" w:date="2017-01-11T11:46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857381">
              <w:rPr>
                <w:color w:val="333333"/>
                <w:shd w:val="clear" w:color="auto" w:fill="FFFFFF"/>
                <w:rPrChange w:id="6" w:author="Rosin, Caroline (IntlAssoc)" w:date="2017-01-11T11:46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PID-7.1</w:t>
            </w:r>
          </w:p>
        </w:tc>
      </w:tr>
      <w:tr w:rsidR="00554ABC" w:rsidRPr="008C38CE" w14:paraId="340FE3F6" w14:textId="77777777" w:rsidTr="007741E7">
        <w:tc>
          <w:tcPr>
            <w:tcW w:w="6475" w:type="dxa"/>
          </w:tcPr>
          <w:p w14:paraId="01D91264" w14:textId="2A6237E6" w:rsidR="00554ABC" w:rsidRPr="00857381" w:rsidRDefault="00554ABC" w:rsidP="00554ABC">
            <w:pPr>
              <w:rPr>
                <w:color w:val="333333"/>
                <w:shd w:val="clear" w:color="auto" w:fill="FFFFFF"/>
                <w:rPrChange w:id="7" w:author="Rosin, Caroline (IntlAssoc)" w:date="2017-01-11T11:46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857381">
              <w:rPr>
                <w:color w:val="333333"/>
                <w:shd w:val="clear" w:color="auto" w:fill="FFFFFF"/>
                <w:rPrChange w:id="8" w:author="Rosin, Caroline (IntlAssoc)" w:date="2017-01-11T11:46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Death date/time</w:t>
            </w:r>
          </w:p>
        </w:tc>
        <w:tc>
          <w:tcPr>
            <w:tcW w:w="6475" w:type="dxa"/>
          </w:tcPr>
          <w:p w14:paraId="7FA33AB3" w14:textId="15074581" w:rsidR="00554ABC" w:rsidRPr="00857381" w:rsidRDefault="00554ABC" w:rsidP="00554ABC">
            <w:pPr>
              <w:rPr>
                <w:color w:val="333333"/>
                <w:shd w:val="clear" w:color="auto" w:fill="FFFFFF"/>
                <w:rPrChange w:id="9" w:author="Rosin, Caroline (IntlAssoc)" w:date="2017-01-11T11:46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857381">
              <w:rPr>
                <w:color w:val="333333"/>
                <w:shd w:val="clear" w:color="auto" w:fill="FFFFFF"/>
                <w:rPrChange w:id="10" w:author="Rosin, Caroline (IntlAssoc)" w:date="2017-01-11T11:46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PID-29.1</w:t>
            </w:r>
          </w:p>
        </w:tc>
      </w:tr>
      <w:tr w:rsidR="00554ABC" w:rsidRPr="008C38CE" w14:paraId="470E7D4F" w14:textId="77777777" w:rsidTr="00F044FE">
        <w:trPr>
          <w:trHeight w:val="69"/>
        </w:trPr>
        <w:tc>
          <w:tcPr>
            <w:tcW w:w="6475" w:type="dxa"/>
            <w:vMerge w:val="restart"/>
          </w:tcPr>
          <w:p w14:paraId="1EEA66F6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11"/>
            <w:r w:rsidRPr="002920BC">
              <w:rPr>
                <w:color w:val="333333"/>
                <w:highlight w:val="yellow"/>
                <w:shd w:val="clear" w:color="auto" w:fill="FFFFFF"/>
              </w:rPr>
              <w:t>Patient Address</w:t>
            </w:r>
            <w:commentRangeEnd w:id="11"/>
            <w:r w:rsidRPr="002920BC">
              <w:rPr>
                <w:rStyle w:val="CommentReference"/>
                <w:highlight w:val="yellow"/>
              </w:rPr>
              <w:commentReference w:id="11"/>
            </w:r>
          </w:p>
        </w:tc>
        <w:tc>
          <w:tcPr>
            <w:tcW w:w="6475" w:type="dxa"/>
          </w:tcPr>
          <w:p w14:paraId="217CAD3B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PID-11.1.1</w:t>
            </w:r>
          </w:p>
        </w:tc>
      </w:tr>
      <w:tr w:rsidR="00554ABC" w:rsidRPr="008C38CE" w14:paraId="1A9C6BE4" w14:textId="77777777" w:rsidTr="007741E7">
        <w:trPr>
          <w:trHeight w:val="67"/>
        </w:trPr>
        <w:tc>
          <w:tcPr>
            <w:tcW w:w="6475" w:type="dxa"/>
            <w:vMerge/>
          </w:tcPr>
          <w:p w14:paraId="11EA277A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5EF93CC0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PID-11.2</w:t>
            </w:r>
          </w:p>
        </w:tc>
      </w:tr>
      <w:tr w:rsidR="00554ABC" w:rsidRPr="008C38CE" w14:paraId="5DEF8E6F" w14:textId="77777777" w:rsidTr="007741E7">
        <w:trPr>
          <w:trHeight w:val="67"/>
        </w:trPr>
        <w:tc>
          <w:tcPr>
            <w:tcW w:w="6475" w:type="dxa"/>
            <w:vMerge/>
          </w:tcPr>
          <w:p w14:paraId="7DE3D102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27D628FF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PID-11.3 PID-11.4 PID-11.5</w:t>
            </w:r>
          </w:p>
        </w:tc>
      </w:tr>
      <w:tr w:rsidR="00554ABC" w:rsidRPr="008C38CE" w14:paraId="05968AD1" w14:textId="77777777" w:rsidTr="007741E7">
        <w:trPr>
          <w:trHeight w:val="67"/>
        </w:trPr>
        <w:tc>
          <w:tcPr>
            <w:tcW w:w="6475" w:type="dxa"/>
            <w:vMerge/>
          </w:tcPr>
          <w:p w14:paraId="4A382352" w14:textId="77777777" w:rsidR="00554ABC" w:rsidRPr="002920BC" w:rsidRDefault="00554ABC" w:rsidP="00554ABC">
            <w:pPr>
              <w:rPr>
                <w:color w:val="333333"/>
                <w:highlight w:val="yellow"/>
                <w:shd w:val="clear" w:color="auto" w:fill="FFFFFF"/>
              </w:rPr>
            </w:pPr>
          </w:p>
        </w:tc>
        <w:tc>
          <w:tcPr>
            <w:tcW w:w="6475" w:type="dxa"/>
          </w:tcPr>
          <w:p w14:paraId="66AFE950" w14:textId="77777777" w:rsidR="00554ABC" w:rsidRPr="005D40E1" w:rsidRDefault="00554ABC" w:rsidP="00554ABC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PID-11.6</w:t>
            </w:r>
          </w:p>
        </w:tc>
      </w:tr>
      <w:tr w:rsidR="0058144E" w:rsidRPr="008C38CE" w14:paraId="1DBAA7F8" w14:textId="77777777" w:rsidTr="007741E7">
        <w:tc>
          <w:tcPr>
            <w:tcW w:w="6475" w:type="dxa"/>
          </w:tcPr>
          <w:p w14:paraId="2CE6EBFE" w14:textId="5095C1C9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12"/>
            <w:r w:rsidRPr="002920BC">
              <w:rPr>
                <w:color w:val="333333"/>
                <w:highlight w:val="yellow"/>
                <w:shd w:val="clear" w:color="auto" w:fill="FFFFFF"/>
              </w:rPr>
              <w:t>Home phone number</w:t>
            </w:r>
            <w:commentRangeEnd w:id="12"/>
            <w:r w:rsidRPr="002920BC">
              <w:rPr>
                <w:rStyle w:val="CommentReference"/>
                <w:highlight w:val="yellow"/>
              </w:rPr>
              <w:commentReference w:id="12"/>
            </w:r>
          </w:p>
        </w:tc>
        <w:tc>
          <w:tcPr>
            <w:tcW w:w="6475" w:type="dxa"/>
          </w:tcPr>
          <w:p w14:paraId="31F84D4F" w14:textId="7F25BD7B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PID-13.3 = ‘PH’] PID-13.6 PID-13.7 PID-13.8</w:t>
            </w:r>
          </w:p>
        </w:tc>
      </w:tr>
      <w:tr w:rsidR="0058144E" w:rsidRPr="008C38CE" w14:paraId="2EC1C70A" w14:textId="77777777" w:rsidTr="007741E7">
        <w:tc>
          <w:tcPr>
            <w:tcW w:w="6475" w:type="dxa"/>
          </w:tcPr>
          <w:p w14:paraId="1CCA8786" w14:textId="79041674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13"/>
            <w:r w:rsidRPr="002920BC">
              <w:rPr>
                <w:color w:val="333333"/>
                <w:highlight w:val="yellow"/>
                <w:shd w:val="clear" w:color="auto" w:fill="FFFFFF"/>
              </w:rPr>
              <w:t>Email address</w:t>
            </w:r>
            <w:commentRangeEnd w:id="13"/>
            <w:r w:rsidRPr="002920BC">
              <w:rPr>
                <w:rStyle w:val="CommentReference"/>
                <w:highlight w:val="yellow"/>
              </w:rPr>
              <w:commentReference w:id="13"/>
            </w:r>
          </w:p>
        </w:tc>
        <w:tc>
          <w:tcPr>
            <w:tcW w:w="6475" w:type="dxa"/>
          </w:tcPr>
          <w:p w14:paraId="20BDDC86" w14:textId="65E32047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PID-13.3 = ‘X.400’ or ‘Internet’] PID-13.4</w:t>
            </w:r>
          </w:p>
        </w:tc>
      </w:tr>
      <w:tr w:rsidR="0058144E" w:rsidRPr="008C38CE" w14:paraId="5B6358D4" w14:textId="77777777" w:rsidTr="007741E7">
        <w:tc>
          <w:tcPr>
            <w:tcW w:w="6475" w:type="dxa"/>
          </w:tcPr>
          <w:p w14:paraId="79048C34" w14:textId="51209A67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14"/>
            <w:r w:rsidRPr="002920BC">
              <w:rPr>
                <w:color w:val="333333"/>
                <w:highlight w:val="yellow"/>
                <w:shd w:val="clear" w:color="auto" w:fill="FFFFFF"/>
              </w:rPr>
              <w:t>Business phone number</w:t>
            </w:r>
            <w:commentRangeEnd w:id="14"/>
            <w:r w:rsidRPr="002920BC">
              <w:rPr>
                <w:rStyle w:val="CommentReference"/>
                <w:highlight w:val="yellow"/>
              </w:rPr>
              <w:commentReference w:id="14"/>
            </w:r>
          </w:p>
        </w:tc>
        <w:tc>
          <w:tcPr>
            <w:tcW w:w="6475" w:type="dxa"/>
          </w:tcPr>
          <w:p w14:paraId="3E83A525" w14:textId="29D953AB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PID-14.3 = ‘PH’] PID-14.6 PID-14.7 PID-14.8</w:t>
            </w:r>
          </w:p>
        </w:tc>
      </w:tr>
      <w:tr w:rsidR="0058144E" w:rsidRPr="008C38CE" w14:paraId="2800D1E7" w14:textId="77777777" w:rsidTr="007741E7">
        <w:tc>
          <w:tcPr>
            <w:tcW w:w="6475" w:type="dxa"/>
          </w:tcPr>
          <w:p w14:paraId="0D53956F" w14:textId="504AA97D" w:rsidR="0058144E" w:rsidRPr="002920BC" w:rsidRDefault="0058144E" w:rsidP="0058144E">
            <w:pPr>
              <w:rPr>
                <w:color w:val="333333"/>
                <w:highlight w:val="yellow"/>
                <w:shd w:val="clear" w:color="auto" w:fill="FFFFFF"/>
              </w:rPr>
            </w:pPr>
            <w:commentRangeStart w:id="15"/>
            <w:r w:rsidRPr="002920BC">
              <w:rPr>
                <w:color w:val="333333"/>
                <w:highlight w:val="yellow"/>
                <w:shd w:val="clear" w:color="auto" w:fill="FFFFFF"/>
              </w:rPr>
              <w:t>Business email address</w:t>
            </w:r>
            <w:commentRangeEnd w:id="15"/>
            <w:r w:rsidRPr="002920BC">
              <w:rPr>
                <w:rStyle w:val="CommentReference"/>
                <w:highlight w:val="yellow"/>
              </w:rPr>
              <w:commentReference w:id="15"/>
            </w:r>
          </w:p>
        </w:tc>
        <w:tc>
          <w:tcPr>
            <w:tcW w:w="6475" w:type="dxa"/>
          </w:tcPr>
          <w:p w14:paraId="5A9883B0" w14:textId="116B9D38" w:rsidR="0058144E" w:rsidRPr="005D40E1" w:rsidRDefault="0058144E" w:rsidP="0058144E">
            <w:pPr>
              <w:rPr>
                <w:color w:val="333333"/>
                <w:shd w:val="clear" w:color="auto" w:fill="FFFFFF"/>
              </w:rPr>
            </w:pPr>
            <w:r w:rsidRPr="005D40E1">
              <w:t>[when PID-14.3 = ‘X.400’ or ‘Internet’] PID-14.4</w:t>
            </w:r>
          </w:p>
        </w:tc>
      </w:tr>
      <w:tr w:rsidR="00554ABC" w:rsidRPr="008C38CE" w14:paraId="06A17777" w14:textId="77777777" w:rsidTr="007741E7">
        <w:tc>
          <w:tcPr>
            <w:tcW w:w="6475" w:type="dxa"/>
          </w:tcPr>
          <w:p w14:paraId="7B5824DA" w14:textId="0F8E66C1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commentRangeStart w:id="16"/>
            <w:r w:rsidRPr="008C38CE">
              <w:rPr>
                <w:color w:val="333333"/>
                <w:shd w:val="clear" w:color="auto" w:fill="FFFFFF"/>
              </w:rPr>
              <w:t>Race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  <w:tc>
          <w:tcPr>
            <w:tcW w:w="6475" w:type="dxa"/>
          </w:tcPr>
          <w:p w14:paraId="7F8AB07C" w14:textId="77777777" w:rsidR="00554ABC" w:rsidRPr="002A535F" w:rsidRDefault="00554ABC" w:rsidP="00554ABC">
            <w:pPr>
              <w:rPr>
                <w:color w:val="333333"/>
                <w:shd w:val="clear" w:color="auto" w:fill="FFFFFF"/>
              </w:rPr>
            </w:pPr>
            <w:r w:rsidRPr="002A535F">
              <w:rPr>
                <w:color w:val="333333"/>
                <w:shd w:val="clear" w:color="auto" w:fill="FFFFFF"/>
              </w:rPr>
              <w:t>PID-10.9 or PID-10.2 or PID-10.1</w:t>
            </w:r>
          </w:p>
        </w:tc>
      </w:tr>
      <w:tr w:rsidR="00554ABC" w:rsidRPr="008C38CE" w14:paraId="0A9B9A96" w14:textId="77777777" w:rsidTr="007741E7">
        <w:tc>
          <w:tcPr>
            <w:tcW w:w="6475" w:type="dxa"/>
          </w:tcPr>
          <w:p w14:paraId="7B70D1CA" w14:textId="77777777" w:rsidR="00554ABC" w:rsidRPr="008C38CE" w:rsidRDefault="00554ABC" w:rsidP="00554AB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Ethnic group</w:t>
            </w:r>
          </w:p>
        </w:tc>
        <w:tc>
          <w:tcPr>
            <w:tcW w:w="6475" w:type="dxa"/>
          </w:tcPr>
          <w:p w14:paraId="322D301D" w14:textId="77777777" w:rsidR="00554ABC" w:rsidRPr="002A535F" w:rsidRDefault="00554ABC" w:rsidP="00554ABC">
            <w:pPr>
              <w:rPr>
                <w:color w:val="333333"/>
                <w:shd w:val="clear" w:color="auto" w:fill="FFFFFF"/>
              </w:rPr>
            </w:pPr>
            <w:r w:rsidRPr="002A535F">
              <w:rPr>
                <w:color w:val="333333"/>
                <w:shd w:val="clear" w:color="auto" w:fill="FFFFFF"/>
              </w:rPr>
              <w:t xml:space="preserve">PID-22.9 or PID-22.2 or </w:t>
            </w:r>
            <w:r w:rsidRPr="005D40E1">
              <w:rPr>
                <w:color w:val="333333"/>
                <w:shd w:val="clear" w:color="auto" w:fill="FFFFFF"/>
              </w:rPr>
              <w:t>PID-22.1</w:t>
            </w:r>
          </w:p>
        </w:tc>
      </w:tr>
    </w:tbl>
    <w:p w14:paraId="326100B3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4E64999C" w14:textId="4FA8CE8B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lastRenderedPageBreak/>
        <w:t>N</w:t>
      </w:r>
      <w:r w:rsidR="00A30BC0">
        <w:rPr>
          <w:color w:val="333333"/>
          <w:shd w:val="clear" w:color="auto" w:fill="FFFFFF"/>
        </w:rPr>
        <w:t>ext of kin</w:t>
      </w:r>
      <w:r w:rsidR="00DB529C">
        <w:rPr>
          <w:color w:val="333333"/>
          <w:shd w:val="clear" w:color="auto" w:fill="FFFFFF"/>
        </w:rPr>
        <w:t xml:space="preserve"> information</w:t>
      </w:r>
      <w:r w:rsidR="00A30BC0">
        <w:rPr>
          <w:color w:val="333333"/>
          <w:shd w:val="clear" w:color="auto" w:fill="FFFFFF"/>
        </w:rPr>
        <w:t xml:space="preserve"> </w:t>
      </w:r>
      <w:r w:rsidR="00EA26B6" w:rsidRPr="00EA26B6">
        <w:rPr>
          <w:color w:val="333333"/>
          <w:shd w:val="clear" w:color="auto" w:fill="FFFFFF"/>
        </w:rPr>
        <w:t>[</w:t>
      </w:r>
      <w:proofErr w:type="gramStart"/>
      <w:r w:rsidR="00EA26B6" w:rsidRPr="00EA26B6">
        <w:rPr>
          <w:color w:val="333333"/>
          <w:shd w:val="clear" w:color="auto" w:fill="FFFFFF"/>
        </w:rPr>
        <w:t>0..</w:t>
      </w:r>
      <w:proofErr w:type="gramEnd"/>
      <w:r w:rsidR="00EA26B6" w:rsidRPr="00EA26B6">
        <w:rPr>
          <w:color w:val="333333"/>
          <w:shd w:val="clear" w:color="auto" w:fill="FFFFFF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188F87D4" w14:textId="77777777" w:rsidTr="00AF7DA0">
        <w:tc>
          <w:tcPr>
            <w:tcW w:w="6475" w:type="dxa"/>
          </w:tcPr>
          <w:p w14:paraId="0465D390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171DF47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1D47EB" w:rsidRPr="008C38CE" w14:paraId="479D623B" w14:textId="77777777" w:rsidTr="00AF7DA0">
        <w:tc>
          <w:tcPr>
            <w:tcW w:w="6475" w:type="dxa"/>
          </w:tcPr>
          <w:p w14:paraId="555A8C1B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Relationship</w:t>
            </w:r>
          </w:p>
        </w:tc>
        <w:tc>
          <w:tcPr>
            <w:tcW w:w="6475" w:type="dxa"/>
          </w:tcPr>
          <w:p w14:paraId="0DBDDB94" w14:textId="77777777" w:rsidR="001D47EB" w:rsidRPr="002A535F" w:rsidRDefault="001D47EB" w:rsidP="001D47EB">
            <w:pPr>
              <w:rPr>
                <w:color w:val="333333"/>
                <w:shd w:val="clear" w:color="auto" w:fill="FFFFFF"/>
              </w:rPr>
            </w:pPr>
            <w:r w:rsidRPr="002A535F">
              <w:rPr>
                <w:color w:val="333333"/>
                <w:shd w:val="clear" w:color="auto" w:fill="FFFFFF"/>
              </w:rPr>
              <w:t>NK1-3</w:t>
            </w:r>
            <w:r w:rsidR="00F044FE" w:rsidRPr="002A535F">
              <w:rPr>
                <w:color w:val="333333"/>
                <w:shd w:val="clear" w:color="auto" w:fill="FFFFFF"/>
              </w:rPr>
              <w:t xml:space="preserve">.9 or </w:t>
            </w:r>
            <w:r w:rsidR="00F044FE" w:rsidRPr="005D40E1">
              <w:rPr>
                <w:color w:val="333333"/>
                <w:shd w:val="clear" w:color="auto" w:fill="FFFFFF"/>
              </w:rPr>
              <w:t>NK1-3.2 or NK1-3.1</w:t>
            </w:r>
          </w:p>
        </w:tc>
      </w:tr>
      <w:tr w:rsidR="001D47EB" w:rsidRPr="008C38CE" w14:paraId="3E4C470B" w14:textId="77777777" w:rsidTr="00AF7DA0">
        <w:tc>
          <w:tcPr>
            <w:tcW w:w="6475" w:type="dxa"/>
          </w:tcPr>
          <w:p w14:paraId="7BCE4460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Name</w:t>
            </w:r>
          </w:p>
        </w:tc>
        <w:tc>
          <w:tcPr>
            <w:tcW w:w="6475" w:type="dxa"/>
          </w:tcPr>
          <w:p w14:paraId="33221A00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NK1-2</w:t>
            </w:r>
            <w:r w:rsidR="00F044FE">
              <w:rPr>
                <w:color w:val="333333"/>
                <w:shd w:val="clear" w:color="auto" w:fill="FFFFFF"/>
              </w:rPr>
              <w:t>.2 NK1-2.3 NK1-2.1.1 NK1-2.4</w:t>
            </w:r>
          </w:p>
        </w:tc>
      </w:tr>
      <w:tr w:rsidR="001D47EB" w:rsidRPr="008C38CE" w14:paraId="6C0BA1D2" w14:textId="77777777" w:rsidTr="00AF7DA0">
        <w:tc>
          <w:tcPr>
            <w:tcW w:w="6475" w:type="dxa"/>
          </w:tcPr>
          <w:p w14:paraId="0F4E510F" w14:textId="77777777" w:rsidR="001D47EB" w:rsidRPr="005D40E1" w:rsidRDefault="00F044FE" w:rsidP="00F044FE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Organization Name</w:t>
            </w:r>
          </w:p>
        </w:tc>
        <w:tc>
          <w:tcPr>
            <w:tcW w:w="6475" w:type="dxa"/>
          </w:tcPr>
          <w:p w14:paraId="4A885AAE" w14:textId="77777777" w:rsidR="001D47EB" w:rsidRPr="005D40E1" w:rsidRDefault="001D47EB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NK1-13</w:t>
            </w:r>
            <w:r w:rsidR="00F044FE" w:rsidRPr="005D40E1">
              <w:rPr>
                <w:color w:val="333333"/>
                <w:shd w:val="clear" w:color="auto" w:fill="FFFFFF"/>
              </w:rPr>
              <w:t>.1</w:t>
            </w:r>
          </w:p>
        </w:tc>
      </w:tr>
      <w:tr w:rsidR="00F044FE" w:rsidRPr="008C38CE" w14:paraId="346AF63A" w14:textId="77777777" w:rsidTr="00AF7DA0">
        <w:tc>
          <w:tcPr>
            <w:tcW w:w="6475" w:type="dxa"/>
          </w:tcPr>
          <w:p w14:paraId="154BE29D" w14:textId="77777777" w:rsidR="00F044FE" w:rsidRPr="005D40E1" w:rsidRDefault="00F044FE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Organization Identifier</w:t>
            </w:r>
          </w:p>
        </w:tc>
        <w:tc>
          <w:tcPr>
            <w:tcW w:w="6475" w:type="dxa"/>
          </w:tcPr>
          <w:p w14:paraId="1B41551D" w14:textId="77777777" w:rsidR="00F044FE" w:rsidRPr="005D40E1" w:rsidRDefault="00F044FE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NK1-13.10</w:t>
            </w:r>
          </w:p>
        </w:tc>
      </w:tr>
      <w:tr w:rsidR="001D47EB" w:rsidRPr="008C38CE" w14:paraId="7891BD99" w14:textId="77777777" w:rsidTr="00AF7DA0">
        <w:tc>
          <w:tcPr>
            <w:tcW w:w="6475" w:type="dxa"/>
          </w:tcPr>
          <w:p w14:paraId="0674EDDC" w14:textId="77777777" w:rsidR="001D47EB" w:rsidRPr="005D40E1" w:rsidRDefault="001D47EB" w:rsidP="001D47EB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Contact Person's Name</w:t>
            </w:r>
          </w:p>
        </w:tc>
        <w:tc>
          <w:tcPr>
            <w:tcW w:w="6475" w:type="dxa"/>
          </w:tcPr>
          <w:p w14:paraId="4ED5BBC8" w14:textId="725F6427" w:rsidR="001D47EB" w:rsidRPr="005D40E1" w:rsidRDefault="001D47EB" w:rsidP="00752C37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NK1-30</w:t>
            </w:r>
            <w:r w:rsidR="00752C37" w:rsidRPr="005D40E1">
              <w:rPr>
                <w:color w:val="333333"/>
                <w:shd w:val="clear" w:color="auto" w:fill="FFFFFF"/>
              </w:rPr>
              <w:t>.2 NK1-30.3 NK1-30.1.1 NK1-30.4</w:t>
            </w:r>
          </w:p>
        </w:tc>
      </w:tr>
      <w:tr w:rsidR="0058144E" w:rsidRPr="008C38CE" w14:paraId="5463B047" w14:textId="77777777" w:rsidTr="0058144E">
        <w:trPr>
          <w:trHeight w:val="69"/>
        </w:trPr>
        <w:tc>
          <w:tcPr>
            <w:tcW w:w="6475" w:type="dxa"/>
            <w:vMerge w:val="restart"/>
          </w:tcPr>
          <w:p w14:paraId="0A237D8A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Contact Person's Address</w:t>
            </w:r>
          </w:p>
        </w:tc>
        <w:tc>
          <w:tcPr>
            <w:tcW w:w="6475" w:type="dxa"/>
          </w:tcPr>
          <w:p w14:paraId="0E93BA6D" w14:textId="5972CE85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NK1-32.1.1</w:t>
            </w:r>
          </w:p>
        </w:tc>
      </w:tr>
      <w:tr w:rsidR="0058144E" w:rsidRPr="008C38CE" w14:paraId="732800BB" w14:textId="77777777" w:rsidTr="00AF7DA0">
        <w:trPr>
          <w:trHeight w:val="67"/>
        </w:trPr>
        <w:tc>
          <w:tcPr>
            <w:tcW w:w="6475" w:type="dxa"/>
            <w:vMerge/>
          </w:tcPr>
          <w:p w14:paraId="56B4FEAD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789B26AF" w14:textId="24699B9C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NK1-32.2</w:t>
            </w:r>
          </w:p>
        </w:tc>
      </w:tr>
      <w:tr w:rsidR="0058144E" w:rsidRPr="008C38CE" w14:paraId="5151B130" w14:textId="77777777" w:rsidTr="00AF7DA0">
        <w:trPr>
          <w:trHeight w:val="67"/>
        </w:trPr>
        <w:tc>
          <w:tcPr>
            <w:tcW w:w="6475" w:type="dxa"/>
            <w:vMerge/>
          </w:tcPr>
          <w:p w14:paraId="60B0FB32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00A19159" w14:textId="02838877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NK1-32.3 NK1-32.4 NK1-32.5</w:t>
            </w:r>
          </w:p>
        </w:tc>
      </w:tr>
      <w:tr w:rsidR="0058144E" w:rsidRPr="008C38CE" w14:paraId="2E90D2A6" w14:textId="77777777" w:rsidTr="00AF7DA0">
        <w:trPr>
          <w:trHeight w:val="67"/>
        </w:trPr>
        <w:tc>
          <w:tcPr>
            <w:tcW w:w="6475" w:type="dxa"/>
            <w:vMerge/>
          </w:tcPr>
          <w:p w14:paraId="46075E92" w14:textId="77777777" w:rsidR="0058144E" w:rsidRPr="008C38CE" w:rsidRDefault="0058144E" w:rsidP="0058144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3C3EE11" w14:textId="0B16FA13" w:rsidR="0058144E" w:rsidRDefault="0058144E" w:rsidP="0058144E">
            <w:pPr>
              <w:rPr>
                <w:color w:val="333333"/>
                <w:shd w:val="clear" w:color="auto" w:fill="FFFFFF"/>
              </w:rPr>
            </w:pPr>
            <w:r w:rsidRPr="00466E2B">
              <w:t>NK1-32.6</w:t>
            </w:r>
          </w:p>
        </w:tc>
      </w:tr>
      <w:tr w:rsidR="00F044FE" w:rsidRPr="008C38CE" w14:paraId="274BC45B" w14:textId="77777777" w:rsidTr="00F044FE">
        <w:trPr>
          <w:trHeight w:val="69"/>
        </w:trPr>
        <w:tc>
          <w:tcPr>
            <w:tcW w:w="6475" w:type="dxa"/>
            <w:vMerge w:val="restart"/>
          </w:tcPr>
          <w:p w14:paraId="0F6E74FA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  <w:commentRangeStart w:id="17"/>
            <w:r w:rsidRPr="008C38CE">
              <w:rPr>
                <w:color w:val="333333"/>
                <w:shd w:val="clear" w:color="auto" w:fill="FFFFFF"/>
              </w:rPr>
              <w:t>Address</w:t>
            </w:r>
            <w:commentRangeEnd w:id="17"/>
            <w:r w:rsidR="0058144E">
              <w:rPr>
                <w:rStyle w:val="CommentReference"/>
              </w:rPr>
              <w:commentReference w:id="17"/>
            </w:r>
          </w:p>
        </w:tc>
        <w:tc>
          <w:tcPr>
            <w:tcW w:w="6475" w:type="dxa"/>
          </w:tcPr>
          <w:p w14:paraId="1B8A64DA" w14:textId="77777777" w:rsidR="00F044FE" w:rsidRPr="00116DD6" w:rsidRDefault="00F044FE" w:rsidP="00F044FE">
            <w:r w:rsidRPr="00116DD6">
              <w:t>NK1-4.1.1</w:t>
            </w:r>
          </w:p>
        </w:tc>
      </w:tr>
      <w:tr w:rsidR="00F044FE" w:rsidRPr="008C38CE" w14:paraId="1C5C08D1" w14:textId="77777777" w:rsidTr="00AF7DA0">
        <w:trPr>
          <w:trHeight w:val="67"/>
        </w:trPr>
        <w:tc>
          <w:tcPr>
            <w:tcW w:w="6475" w:type="dxa"/>
            <w:vMerge/>
          </w:tcPr>
          <w:p w14:paraId="20B8A3A3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66A701D" w14:textId="77777777" w:rsidR="00F044FE" w:rsidRPr="00116DD6" w:rsidRDefault="00F044FE" w:rsidP="00F044FE">
            <w:r w:rsidRPr="00116DD6">
              <w:t>NK1-4.2</w:t>
            </w:r>
          </w:p>
        </w:tc>
      </w:tr>
      <w:tr w:rsidR="00F044FE" w:rsidRPr="008C38CE" w14:paraId="5DE05F7E" w14:textId="77777777" w:rsidTr="00AF7DA0">
        <w:trPr>
          <w:trHeight w:val="67"/>
        </w:trPr>
        <w:tc>
          <w:tcPr>
            <w:tcW w:w="6475" w:type="dxa"/>
            <w:vMerge/>
          </w:tcPr>
          <w:p w14:paraId="11CAEC35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30D45C29" w14:textId="77777777" w:rsidR="00F044FE" w:rsidRPr="00116DD6" w:rsidRDefault="00F044FE" w:rsidP="00F044FE">
            <w:r w:rsidRPr="00116DD6">
              <w:t>NK1-4.3 NK1-4.4 NK1-4.5</w:t>
            </w:r>
          </w:p>
        </w:tc>
      </w:tr>
      <w:tr w:rsidR="00F044FE" w:rsidRPr="008C38CE" w14:paraId="592F32DB" w14:textId="77777777" w:rsidTr="00AF7DA0">
        <w:trPr>
          <w:trHeight w:val="67"/>
        </w:trPr>
        <w:tc>
          <w:tcPr>
            <w:tcW w:w="6475" w:type="dxa"/>
            <w:vMerge/>
          </w:tcPr>
          <w:p w14:paraId="03BC535F" w14:textId="77777777" w:rsidR="00F044FE" w:rsidRPr="008C38CE" w:rsidRDefault="00F044FE" w:rsidP="00F044FE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AD71AE2" w14:textId="77777777" w:rsidR="00F044FE" w:rsidRDefault="00F044FE" w:rsidP="00F044FE">
            <w:r w:rsidRPr="00116DD6">
              <w:t>NK1-4.6</w:t>
            </w:r>
          </w:p>
        </w:tc>
      </w:tr>
      <w:tr w:rsidR="001D47EB" w:rsidRPr="008C38CE" w14:paraId="2F867139" w14:textId="77777777" w:rsidTr="00AF7DA0">
        <w:tc>
          <w:tcPr>
            <w:tcW w:w="6475" w:type="dxa"/>
          </w:tcPr>
          <w:p w14:paraId="02BEE4FD" w14:textId="77777777" w:rsidR="001D47EB" w:rsidRPr="008C38CE" w:rsidRDefault="001D47EB" w:rsidP="001D47EB">
            <w:pPr>
              <w:rPr>
                <w:color w:val="333333"/>
                <w:shd w:val="clear" w:color="auto" w:fill="FFFFFF"/>
              </w:rPr>
            </w:pPr>
            <w:commentRangeStart w:id="18"/>
            <w:r w:rsidRPr="008C38CE">
              <w:rPr>
                <w:color w:val="333333"/>
                <w:shd w:val="clear" w:color="auto" w:fill="FFFFFF"/>
              </w:rPr>
              <w:t>Phone Number</w:t>
            </w:r>
            <w:commentRangeEnd w:id="18"/>
            <w:r w:rsidR="0058144E">
              <w:rPr>
                <w:rStyle w:val="CommentReference"/>
              </w:rPr>
              <w:commentReference w:id="18"/>
            </w:r>
          </w:p>
        </w:tc>
        <w:tc>
          <w:tcPr>
            <w:tcW w:w="6475" w:type="dxa"/>
          </w:tcPr>
          <w:p w14:paraId="706360D3" w14:textId="77777777" w:rsidR="001D47EB" w:rsidRPr="008C38CE" w:rsidRDefault="005E1A03" w:rsidP="001D47EB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NK1-5.3 = ‘PH’] </w:t>
            </w:r>
            <w:r w:rsidR="001D47EB">
              <w:rPr>
                <w:color w:val="333333"/>
                <w:shd w:val="clear" w:color="auto" w:fill="FFFFFF"/>
              </w:rPr>
              <w:t>NK1-5</w:t>
            </w:r>
            <w:r>
              <w:rPr>
                <w:color w:val="333333"/>
                <w:shd w:val="clear" w:color="auto" w:fill="FFFFFF"/>
              </w:rPr>
              <w:t>.6 NK1-5.7 NK1-5.8</w:t>
            </w:r>
          </w:p>
        </w:tc>
      </w:tr>
      <w:tr w:rsidR="005E1A03" w:rsidRPr="008C38CE" w14:paraId="0F99C569" w14:textId="77777777" w:rsidTr="00AF7DA0">
        <w:tc>
          <w:tcPr>
            <w:tcW w:w="6475" w:type="dxa"/>
          </w:tcPr>
          <w:p w14:paraId="53B257C5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commentRangeStart w:id="19"/>
            <w:r>
              <w:rPr>
                <w:color w:val="333333"/>
                <w:shd w:val="clear" w:color="auto" w:fill="FFFFFF"/>
              </w:rPr>
              <w:t>Email address</w:t>
            </w:r>
            <w:commentRangeEnd w:id="19"/>
            <w:r w:rsidR="0058144E">
              <w:rPr>
                <w:rStyle w:val="CommentReference"/>
              </w:rPr>
              <w:commentReference w:id="19"/>
            </w:r>
          </w:p>
        </w:tc>
        <w:tc>
          <w:tcPr>
            <w:tcW w:w="6475" w:type="dxa"/>
          </w:tcPr>
          <w:p w14:paraId="7BDE0604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NK1-5.3 = ‘X.400’ or ‘Internet’] NK1-5.4</w:t>
            </w:r>
          </w:p>
        </w:tc>
      </w:tr>
      <w:tr w:rsidR="005E1A03" w:rsidRPr="008C38CE" w14:paraId="42F665B0" w14:textId="77777777" w:rsidTr="00AF7DA0">
        <w:tc>
          <w:tcPr>
            <w:tcW w:w="6475" w:type="dxa"/>
          </w:tcPr>
          <w:p w14:paraId="19370DA9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Contact Role</w:t>
            </w:r>
          </w:p>
        </w:tc>
        <w:tc>
          <w:tcPr>
            <w:tcW w:w="6475" w:type="dxa"/>
          </w:tcPr>
          <w:p w14:paraId="7013CEEE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NK1-7.9 or NK1-7.2 or NK1-7.1</w:t>
            </w:r>
          </w:p>
        </w:tc>
      </w:tr>
      <w:tr w:rsidR="005E1A03" w:rsidRPr="008C38CE" w14:paraId="08962FD2" w14:textId="77777777" w:rsidTr="00AF7DA0">
        <w:tc>
          <w:tcPr>
            <w:tcW w:w="6475" w:type="dxa"/>
          </w:tcPr>
          <w:p w14:paraId="01A7FA11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Next of Kin / Associated Parties Job Code/Class</w:t>
            </w:r>
          </w:p>
        </w:tc>
        <w:tc>
          <w:tcPr>
            <w:tcW w:w="6475" w:type="dxa"/>
          </w:tcPr>
          <w:p w14:paraId="24310B96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NK1-11.3</w:t>
            </w:r>
          </w:p>
        </w:tc>
      </w:tr>
    </w:tbl>
    <w:p w14:paraId="04B53E5B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3825E796" w14:textId="22506C96" w:rsidR="005C0A21" w:rsidRPr="008C7499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8C7499">
        <w:rPr>
          <w:color w:val="333333"/>
          <w:shd w:val="clear" w:color="auto" w:fill="FFFFFF"/>
        </w:rPr>
        <w:t>V</w:t>
      </w:r>
      <w:r w:rsidR="00DB529C" w:rsidRPr="008C7499">
        <w:rPr>
          <w:color w:val="333333"/>
          <w:shd w:val="clear" w:color="auto" w:fill="FFFFFF"/>
        </w:rPr>
        <w:t>isit information</w:t>
      </w:r>
      <w:r w:rsidR="00EA26B6" w:rsidRPr="008C7499">
        <w:rPr>
          <w:color w:val="333333"/>
          <w:shd w:val="clear" w:color="auto" w:fill="FFFFFF"/>
        </w:rPr>
        <w:t xml:space="preserve"> [</w:t>
      </w:r>
      <w:proofErr w:type="gramStart"/>
      <w:r w:rsidR="005B646A" w:rsidRPr="008C7499">
        <w:rPr>
          <w:color w:val="333333"/>
          <w:shd w:val="clear" w:color="auto" w:fill="FFFFFF"/>
        </w:rPr>
        <w:t>0</w:t>
      </w:r>
      <w:r w:rsidR="00EA26B6" w:rsidRPr="008C7499">
        <w:rPr>
          <w:color w:val="333333"/>
          <w:shd w:val="clear" w:color="auto" w:fill="FFFFFF"/>
        </w:rPr>
        <w:t>..</w:t>
      </w:r>
      <w:proofErr w:type="gramEnd"/>
      <w:r w:rsidR="00EA26B6" w:rsidRPr="008C7499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5A97583F" w14:textId="77777777" w:rsidTr="00AF7DA0">
        <w:tc>
          <w:tcPr>
            <w:tcW w:w="6475" w:type="dxa"/>
          </w:tcPr>
          <w:p w14:paraId="2132425E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028DC47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C0A21" w:rsidRPr="008C38CE" w14:paraId="11062CCD" w14:textId="77777777" w:rsidTr="00AF7DA0">
        <w:tc>
          <w:tcPr>
            <w:tcW w:w="6475" w:type="dxa"/>
          </w:tcPr>
          <w:p w14:paraId="7B215B86" w14:textId="77777777" w:rsidR="005C0A21" w:rsidRPr="008C38CE" w:rsidRDefault="005C0A21" w:rsidP="005C0A2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Patient Class </w:t>
            </w:r>
          </w:p>
        </w:tc>
        <w:tc>
          <w:tcPr>
            <w:tcW w:w="6475" w:type="dxa"/>
          </w:tcPr>
          <w:p w14:paraId="49C1206F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PV1-2</w:t>
            </w:r>
          </w:p>
        </w:tc>
      </w:tr>
      <w:tr w:rsidR="005C0A21" w:rsidRPr="008C38CE" w14:paraId="7C18256E" w14:textId="77777777" w:rsidTr="00AF7DA0">
        <w:tc>
          <w:tcPr>
            <w:tcW w:w="6475" w:type="dxa"/>
          </w:tcPr>
          <w:p w14:paraId="34F16C38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Financial Class</w:t>
            </w:r>
          </w:p>
        </w:tc>
        <w:tc>
          <w:tcPr>
            <w:tcW w:w="6475" w:type="dxa"/>
          </w:tcPr>
          <w:p w14:paraId="2CD17F94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PV1-20.1</w:t>
            </w:r>
          </w:p>
        </w:tc>
      </w:tr>
      <w:tr w:rsidR="005C0A21" w:rsidRPr="008C38CE" w14:paraId="22216A82" w14:textId="77777777" w:rsidTr="00AF7DA0">
        <w:tc>
          <w:tcPr>
            <w:tcW w:w="6475" w:type="dxa"/>
          </w:tcPr>
          <w:p w14:paraId="4560F6E7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Courtesy Code</w:t>
            </w:r>
          </w:p>
        </w:tc>
        <w:tc>
          <w:tcPr>
            <w:tcW w:w="6475" w:type="dxa"/>
          </w:tcPr>
          <w:p w14:paraId="33ECE531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PV1-22.9 or PV1-22.2 or PV1-22.1</w:t>
            </w:r>
          </w:p>
        </w:tc>
      </w:tr>
    </w:tbl>
    <w:p w14:paraId="76FFD1AB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4F1B8229" w14:textId="61F18096" w:rsidR="005C0A21" w:rsidRPr="00EA26B6" w:rsidRDefault="005C0A21" w:rsidP="00DB529C">
      <w:pPr>
        <w:pStyle w:val="ListParagraph"/>
        <w:numPr>
          <w:ilvl w:val="0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I</w:t>
      </w:r>
      <w:r w:rsidR="00DB529C">
        <w:rPr>
          <w:color w:val="333333"/>
          <w:shd w:val="clear" w:color="auto" w:fill="FFFFFF"/>
        </w:rPr>
        <w:t>nsurance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0..</w:t>
      </w:r>
      <w:proofErr w:type="gramEnd"/>
      <w:r w:rsidR="00EA26B6" w:rsidRP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C0A21" w:rsidRPr="008C38CE" w14:paraId="38AAFBF1" w14:textId="77777777" w:rsidTr="00AF7DA0">
        <w:tc>
          <w:tcPr>
            <w:tcW w:w="6475" w:type="dxa"/>
          </w:tcPr>
          <w:p w14:paraId="6D5D2E3E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AC3E813" w14:textId="77777777" w:rsidR="005C0A21" w:rsidRPr="00402972" w:rsidRDefault="005C0A21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C0A21" w:rsidRPr="008C38CE" w14:paraId="4CC7948E" w14:textId="77777777" w:rsidTr="00AF7DA0">
        <w:tc>
          <w:tcPr>
            <w:tcW w:w="6475" w:type="dxa"/>
          </w:tcPr>
          <w:p w14:paraId="12901AA1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Insurance Plan ID</w:t>
            </w:r>
          </w:p>
        </w:tc>
        <w:tc>
          <w:tcPr>
            <w:tcW w:w="6475" w:type="dxa"/>
          </w:tcPr>
          <w:p w14:paraId="3D5A504E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IN1-2.9 or IN1-2.2 or IN1-2.1</w:t>
            </w:r>
          </w:p>
        </w:tc>
      </w:tr>
      <w:tr w:rsidR="005C0A21" w:rsidRPr="008C38CE" w14:paraId="7E41E745" w14:textId="77777777" w:rsidTr="00AF7DA0">
        <w:tc>
          <w:tcPr>
            <w:tcW w:w="6475" w:type="dxa"/>
          </w:tcPr>
          <w:p w14:paraId="1F9AEBB9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Insurance Company ID</w:t>
            </w:r>
          </w:p>
        </w:tc>
        <w:tc>
          <w:tcPr>
            <w:tcW w:w="6475" w:type="dxa"/>
          </w:tcPr>
          <w:p w14:paraId="1551CD69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IN1-3.1</w:t>
            </w:r>
          </w:p>
        </w:tc>
      </w:tr>
      <w:tr w:rsidR="005C0A21" w:rsidRPr="008C38CE" w14:paraId="3EE25B0E" w14:textId="77777777" w:rsidTr="00AF7DA0">
        <w:tc>
          <w:tcPr>
            <w:tcW w:w="6475" w:type="dxa"/>
          </w:tcPr>
          <w:p w14:paraId="41522FC3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lastRenderedPageBreak/>
              <w:t>Insurance Company Name</w:t>
            </w:r>
          </w:p>
        </w:tc>
        <w:tc>
          <w:tcPr>
            <w:tcW w:w="6475" w:type="dxa"/>
          </w:tcPr>
          <w:p w14:paraId="08FF22AF" w14:textId="77777777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IN1-4.1</w:t>
            </w:r>
          </w:p>
        </w:tc>
      </w:tr>
      <w:tr w:rsidR="005E1A03" w:rsidRPr="008C38CE" w14:paraId="74696CFD" w14:textId="77777777" w:rsidTr="005E1A03">
        <w:trPr>
          <w:trHeight w:val="69"/>
        </w:trPr>
        <w:tc>
          <w:tcPr>
            <w:tcW w:w="6475" w:type="dxa"/>
            <w:vMerge w:val="restart"/>
          </w:tcPr>
          <w:p w14:paraId="0CCC0CDE" w14:textId="77777777" w:rsidR="005E1A03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Insurance Company Address</w:t>
            </w:r>
          </w:p>
        </w:tc>
        <w:tc>
          <w:tcPr>
            <w:tcW w:w="6475" w:type="dxa"/>
          </w:tcPr>
          <w:p w14:paraId="0B165FE4" w14:textId="77777777" w:rsidR="005E1A03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 w:rsidRPr="005E1A03">
              <w:rPr>
                <w:color w:val="333333"/>
                <w:shd w:val="clear" w:color="auto" w:fill="FFFFFF"/>
              </w:rPr>
              <w:t>IN1-5.1.1</w:t>
            </w:r>
          </w:p>
        </w:tc>
      </w:tr>
      <w:tr w:rsidR="005E1A03" w:rsidRPr="008C38CE" w14:paraId="4E11B17F" w14:textId="77777777" w:rsidTr="00AF7DA0">
        <w:trPr>
          <w:trHeight w:val="67"/>
        </w:trPr>
        <w:tc>
          <w:tcPr>
            <w:tcW w:w="6475" w:type="dxa"/>
            <w:vMerge/>
          </w:tcPr>
          <w:p w14:paraId="0B872AD6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B831035" w14:textId="77777777" w:rsidR="005E1A03" w:rsidRPr="005864A7" w:rsidRDefault="005E1A03" w:rsidP="005E1A03">
            <w:r w:rsidRPr="005864A7">
              <w:t>IN1-5.2</w:t>
            </w:r>
          </w:p>
        </w:tc>
      </w:tr>
      <w:tr w:rsidR="005E1A03" w:rsidRPr="008C38CE" w14:paraId="6C99AFB2" w14:textId="77777777" w:rsidTr="00AF7DA0">
        <w:trPr>
          <w:trHeight w:val="67"/>
        </w:trPr>
        <w:tc>
          <w:tcPr>
            <w:tcW w:w="6475" w:type="dxa"/>
            <w:vMerge/>
          </w:tcPr>
          <w:p w14:paraId="17D332BA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1C4DB807" w14:textId="77777777" w:rsidR="005E1A03" w:rsidRPr="005864A7" w:rsidRDefault="005E1A03" w:rsidP="005E1A03">
            <w:r w:rsidRPr="005864A7">
              <w:t>IN1-5.3 IN1-5.4 IN1-5.5</w:t>
            </w:r>
          </w:p>
        </w:tc>
      </w:tr>
      <w:tr w:rsidR="005E1A03" w:rsidRPr="008C38CE" w14:paraId="0E48DB84" w14:textId="77777777" w:rsidTr="00AF7DA0">
        <w:trPr>
          <w:trHeight w:val="67"/>
        </w:trPr>
        <w:tc>
          <w:tcPr>
            <w:tcW w:w="6475" w:type="dxa"/>
            <w:vMerge/>
          </w:tcPr>
          <w:p w14:paraId="5EF6209F" w14:textId="77777777" w:rsidR="005E1A03" w:rsidRPr="008C38CE" w:rsidRDefault="005E1A03" w:rsidP="005E1A03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34E4F67" w14:textId="77777777" w:rsidR="005E1A03" w:rsidRDefault="005E1A03" w:rsidP="005E1A03">
            <w:r w:rsidRPr="005864A7">
              <w:t>IN1-5.6</w:t>
            </w:r>
          </w:p>
        </w:tc>
      </w:tr>
      <w:tr w:rsidR="005C0A21" w:rsidRPr="008C38CE" w14:paraId="03CED049" w14:textId="77777777" w:rsidTr="00AF7DA0">
        <w:tc>
          <w:tcPr>
            <w:tcW w:w="6475" w:type="dxa"/>
          </w:tcPr>
          <w:p w14:paraId="1C1A1A2B" w14:textId="77777777" w:rsidR="005C0A21" w:rsidRPr="008C38CE" w:rsidRDefault="005C0A21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Group Number</w:t>
            </w:r>
          </w:p>
        </w:tc>
        <w:tc>
          <w:tcPr>
            <w:tcW w:w="6475" w:type="dxa"/>
          </w:tcPr>
          <w:p w14:paraId="306A947A" w14:textId="77777777" w:rsidR="005C0A21" w:rsidRPr="008C38CE" w:rsidRDefault="005E1A03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IN1-8</w:t>
            </w:r>
          </w:p>
        </w:tc>
      </w:tr>
      <w:tr w:rsidR="005C0A21" w:rsidRPr="008C38CE" w14:paraId="69C74731" w14:textId="77777777" w:rsidTr="00AF7DA0">
        <w:tc>
          <w:tcPr>
            <w:tcW w:w="6475" w:type="dxa"/>
          </w:tcPr>
          <w:p w14:paraId="30192A55" w14:textId="77777777" w:rsidR="005C0A21" w:rsidRPr="005D40E1" w:rsidRDefault="005C0A21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Insured’s Group Emp</w:t>
            </w:r>
            <w:r w:rsidR="005E1A03" w:rsidRPr="005D40E1">
              <w:rPr>
                <w:color w:val="333333"/>
                <w:shd w:val="clear" w:color="auto" w:fill="FFFFFF"/>
              </w:rPr>
              <w:t>loyer</w:t>
            </w:r>
            <w:r w:rsidRPr="005D40E1">
              <w:rPr>
                <w:color w:val="333333"/>
                <w:shd w:val="clear" w:color="auto" w:fill="FFFFFF"/>
              </w:rPr>
              <w:t xml:space="preserve"> Name</w:t>
            </w:r>
          </w:p>
        </w:tc>
        <w:tc>
          <w:tcPr>
            <w:tcW w:w="6475" w:type="dxa"/>
          </w:tcPr>
          <w:p w14:paraId="5079BFFE" w14:textId="767A0E93" w:rsidR="005C0A21" w:rsidRPr="005D40E1" w:rsidRDefault="005E1A03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IN1-11</w:t>
            </w:r>
            <w:r w:rsidR="004C4B11" w:rsidRPr="005D40E1">
              <w:rPr>
                <w:color w:val="333333"/>
                <w:shd w:val="clear" w:color="auto" w:fill="FFFFFF"/>
              </w:rPr>
              <w:t>.1</w:t>
            </w:r>
          </w:p>
        </w:tc>
      </w:tr>
      <w:tr w:rsidR="004C4B11" w:rsidRPr="008C38CE" w14:paraId="13179EDD" w14:textId="77777777" w:rsidTr="00AF7DA0">
        <w:tc>
          <w:tcPr>
            <w:tcW w:w="6475" w:type="dxa"/>
          </w:tcPr>
          <w:p w14:paraId="6033AF58" w14:textId="7A2CE95D" w:rsidR="004C4B11" w:rsidRPr="002A535F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Insured’s Group Employer Identifier</w:t>
            </w:r>
          </w:p>
        </w:tc>
        <w:tc>
          <w:tcPr>
            <w:tcW w:w="6475" w:type="dxa"/>
          </w:tcPr>
          <w:p w14:paraId="39DA9F22" w14:textId="59F0DD3D" w:rsidR="004C4B11" w:rsidRPr="002A535F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IN1-11.1</w:t>
            </w:r>
            <w:r w:rsidRPr="002A535F">
              <w:rPr>
                <w:color w:val="333333"/>
                <w:shd w:val="clear" w:color="auto" w:fill="FFFFFF"/>
              </w:rPr>
              <w:t>0</w:t>
            </w:r>
          </w:p>
        </w:tc>
      </w:tr>
      <w:tr w:rsidR="004C4B11" w:rsidRPr="008C38CE" w14:paraId="01AAA527" w14:textId="77777777" w:rsidTr="00AF7DA0">
        <w:tc>
          <w:tcPr>
            <w:tcW w:w="6475" w:type="dxa"/>
          </w:tcPr>
          <w:p w14:paraId="1D030D6D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Plan Expiration Date</w:t>
            </w:r>
          </w:p>
        </w:tc>
        <w:tc>
          <w:tcPr>
            <w:tcW w:w="6475" w:type="dxa"/>
          </w:tcPr>
          <w:p w14:paraId="1926D449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IN1-13</w:t>
            </w:r>
          </w:p>
        </w:tc>
      </w:tr>
      <w:tr w:rsidR="004C4B11" w:rsidRPr="008C38CE" w14:paraId="1F9AEADF" w14:textId="77777777" w:rsidTr="00AF7DA0">
        <w:trPr>
          <w:trHeight w:val="70"/>
        </w:trPr>
        <w:tc>
          <w:tcPr>
            <w:tcW w:w="6475" w:type="dxa"/>
          </w:tcPr>
          <w:p w14:paraId="0A8E783A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Name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Insured</w:t>
            </w:r>
          </w:p>
        </w:tc>
        <w:tc>
          <w:tcPr>
            <w:tcW w:w="6475" w:type="dxa"/>
          </w:tcPr>
          <w:p w14:paraId="16A6FF40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IN1-16.2 IN1-16.3 IN1-16.1.1 IN1-16.4</w:t>
            </w:r>
          </w:p>
        </w:tc>
      </w:tr>
      <w:tr w:rsidR="004C4B11" w:rsidRPr="008C38CE" w14:paraId="66468BBD" w14:textId="77777777" w:rsidTr="00AF7DA0">
        <w:tc>
          <w:tcPr>
            <w:tcW w:w="6475" w:type="dxa"/>
          </w:tcPr>
          <w:p w14:paraId="1531332F" w14:textId="77777777" w:rsidR="004C4B11" w:rsidRPr="005D40E1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 xml:space="preserve">Insured’s Relationship </w:t>
            </w:r>
            <w:proofErr w:type="gramStart"/>
            <w:r w:rsidRPr="005D40E1">
              <w:rPr>
                <w:color w:val="333333"/>
                <w:shd w:val="clear" w:color="auto" w:fill="FFFFFF"/>
              </w:rPr>
              <w:t>To</w:t>
            </w:r>
            <w:proofErr w:type="gramEnd"/>
            <w:r w:rsidRPr="005D40E1">
              <w:rPr>
                <w:color w:val="333333"/>
                <w:shd w:val="clear" w:color="auto" w:fill="FFFFFF"/>
              </w:rPr>
              <w:t xml:space="preserve"> Patient</w:t>
            </w:r>
          </w:p>
        </w:tc>
        <w:tc>
          <w:tcPr>
            <w:tcW w:w="6475" w:type="dxa"/>
          </w:tcPr>
          <w:p w14:paraId="1B855CD1" w14:textId="77777777" w:rsidR="004C4B11" w:rsidRPr="005D40E1" w:rsidRDefault="004C4B11" w:rsidP="004C4B11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IN1-17.9 or IN1-17.2 or IN1-17.1</w:t>
            </w:r>
          </w:p>
        </w:tc>
      </w:tr>
      <w:tr w:rsidR="004C4B11" w:rsidRPr="008C38CE" w14:paraId="715199F2" w14:textId="77777777" w:rsidTr="00AF7DA0">
        <w:tc>
          <w:tcPr>
            <w:tcW w:w="6475" w:type="dxa"/>
          </w:tcPr>
          <w:p w14:paraId="3B6BB0A2" w14:textId="77777777" w:rsidR="004C4B11" w:rsidRPr="00857381" w:rsidRDefault="004C4B11" w:rsidP="004C4B11">
            <w:pPr>
              <w:rPr>
                <w:color w:val="333333"/>
                <w:shd w:val="clear" w:color="auto" w:fill="FFFFFF"/>
                <w:rPrChange w:id="20" w:author="Rosin, Caroline (IntlAssoc)" w:date="2017-01-11T11:47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857381">
              <w:rPr>
                <w:color w:val="333333"/>
                <w:shd w:val="clear" w:color="auto" w:fill="FFFFFF"/>
                <w:rPrChange w:id="21" w:author="Rosin, Caroline (IntlAssoc)" w:date="2017-01-11T11:47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 xml:space="preserve">Insured’s Date </w:t>
            </w:r>
            <w:proofErr w:type="gramStart"/>
            <w:r w:rsidRPr="00857381">
              <w:rPr>
                <w:color w:val="333333"/>
                <w:shd w:val="clear" w:color="auto" w:fill="FFFFFF"/>
                <w:rPrChange w:id="22" w:author="Rosin, Caroline (IntlAssoc)" w:date="2017-01-11T11:47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Of</w:t>
            </w:r>
            <w:proofErr w:type="gramEnd"/>
            <w:r w:rsidRPr="00857381">
              <w:rPr>
                <w:color w:val="333333"/>
                <w:shd w:val="clear" w:color="auto" w:fill="FFFFFF"/>
                <w:rPrChange w:id="23" w:author="Rosin, Caroline (IntlAssoc)" w:date="2017-01-11T11:47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 xml:space="preserve"> Birth</w:t>
            </w:r>
          </w:p>
        </w:tc>
        <w:tc>
          <w:tcPr>
            <w:tcW w:w="6475" w:type="dxa"/>
          </w:tcPr>
          <w:p w14:paraId="2D640647" w14:textId="77777777" w:rsidR="004C4B11" w:rsidRPr="00857381" w:rsidRDefault="004C4B11" w:rsidP="004C4B11">
            <w:pPr>
              <w:rPr>
                <w:color w:val="333333"/>
                <w:shd w:val="clear" w:color="auto" w:fill="FFFFFF"/>
                <w:rPrChange w:id="24" w:author="Rosin, Caroline (IntlAssoc)" w:date="2017-01-11T11:47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857381">
              <w:rPr>
                <w:color w:val="333333"/>
                <w:shd w:val="clear" w:color="auto" w:fill="FFFFFF"/>
                <w:rPrChange w:id="25" w:author="Rosin, Caroline (IntlAssoc)" w:date="2017-01-11T11:47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IN1-18.1</w:t>
            </w:r>
          </w:p>
        </w:tc>
      </w:tr>
      <w:tr w:rsidR="004C4B11" w:rsidRPr="008C38CE" w14:paraId="5F0DF5A7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628BD60B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Insured’s Address</w:t>
            </w:r>
          </w:p>
        </w:tc>
        <w:tc>
          <w:tcPr>
            <w:tcW w:w="6475" w:type="dxa"/>
          </w:tcPr>
          <w:p w14:paraId="299F4B06" w14:textId="77777777" w:rsidR="004C4B11" w:rsidRPr="00784DA4" w:rsidRDefault="004C4B11" w:rsidP="004C4B11">
            <w:r w:rsidRPr="00784DA4">
              <w:t>IN1-19.1.1</w:t>
            </w:r>
          </w:p>
        </w:tc>
      </w:tr>
      <w:tr w:rsidR="004C4B11" w:rsidRPr="008C38CE" w14:paraId="718AF559" w14:textId="77777777" w:rsidTr="00AF7DA0">
        <w:trPr>
          <w:trHeight w:val="67"/>
        </w:trPr>
        <w:tc>
          <w:tcPr>
            <w:tcW w:w="6475" w:type="dxa"/>
            <w:vMerge/>
          </w:tcPr>
          <w:p w14:paraId="3595E4A8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271C477" w14:textId="77777777" w:rsidR="004C4B11" w:rsidRPr="00784DA4" w:rsidRDefault="004C4B11" w:rsidP="004C4B11">
            <w:r w:rsidRPr="00784DA4">
              <w:t>IN1-19.2</w:t>
            </w:r>
          </w:p>
        </w:tc>
      </w:tr>
      <w:tr w:rsidR="004C4B11" w:rsidRPr="008C38CE" w14:paraId="33E1EC3E" w14:textId="77777777" w:rsidTr="00AF7DA0">
        <w:trPr>
          <w:trHeight w:val="67"/>
        </w:trPr>
        <w:tc>
          <w:tcPr>
            <w:tcW w:w="6475" w:type="dxa"/>
            <w:vMerge/>
          </w:tcPr>
          <w:p w14:paraId="7AF35BA7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5100D7A" w14:textId="77777777" w:rsidR="004C4B11" w:rsidRPr="00784DA4" w:rsidRDefault="004C4B11" w:rsidP="004C4B11">
            <w:r w:rsidRPr="00784DA4">
              <w:t>IN1-19.3 IN1-19.4 IN1-19.5</w:t>
            </w:r>
          </w:p>
        </w:tc>
      </w:tr>
      <w:tr w:rsidR="004C4B11" w:rsidRPr="008C38CE" w14:paraId="4B90F9B5" w14:textId="77777777" w:rsidTr="00AF7DA0">
        <w:trPr>
          <w:trHeight w:val="67"/>
        </w:trPr>
        <w:tc>
          <w:tcPr>
            <w:tcW w:w="6475" w:type="dxa"/>
            <w:vMerge/>
          </w:tcPr>
          <w:p w14:paraId="7D30E814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58443423" w14:textId="77777777" w:rsidR="004C4B11" w:rsidRDefault="004C4B11" w:rsidP="004C4B11">
            <w:r w:rsidRPr="00784DA4">
              <w:t>IN1-19.6</w:t>
            </w:r>
          </w:p>
        </w:tc>
      </w:tr>
      <w:tr w:rsidR="004C4B11" w:rsidRPr="008C38CE" w14:paraId="690732AB" w14:textId="77777777" w:rsidTr="00AF7DA0">
        <w:tc>
          <w:tcPr>
            <w:tcW w:w="6475" w:type="dxa"/>
          </w:tcPr>
          <w:p w14:paraId="13C86A2D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 xml:space="preserve">Type </w:t>
            </w:r>
            <w:proofErr w:type="gramStart"/>
            <w:r w:rsidRPr="008C38CE">
              <w:rPr>
                <w:color w:val="333333"/>
                <w:shd w:val="clear" w:color="auto" w:fill="FFFFFF"/>
              </w:rPr>
              <w:t>Of</w:t>
            </w:r>
            <w:proofErr w:type="gramEnd"/>
            <w:r w:rsidRPr="008C38CE">
              <w:rPr>
                <w:color w:val="333333"/>
                <w:shd w:val="clear" w:color="auto" w:fill="FFFFFF"/>
              </w:rPr>
              <w:t xml:space="preserve"> Agreement Code</w:t>
            </w:r>
          </w:p>
        </w:tc>
        <w:tc>
          <w:tcPr>
            <w:tcW w:w="6475" w:type="dxa"/>
          </w:tcPr>
          <w:p w14:paraId="0A9DF686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IN1-31</w:t>
            </w:r>
          </w:p>
        </w:tc>
      </w:tr>
      <w:tr w:rsidR="004C4B11" w:rsidRPr="008C38CE" w14:paraId="72E08C3E" w14:textId="77777777" w:rsidTr="00AF7DA0">
        <w:tc>
          <w:tcPr>
            <w:tcW w:w="6475" w:type="dxa"/>
          </w:tcPr>
          <w:p w14:paraId="542FA89B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Policy Number</w:t>
            </w:r>
          </w:p>
        </w:tc>
        <w:tc>
          <w:tcPr>
            <w:tcW w:w="6475" w:type="dxa"/>
          </w:tcPr>
          <w:p w14:paraId="43641E05" w14:textId="77777777" w:rsidR="004C4B11" w:rsidRPr="008C38CE" w:rsidRDefault="004C4B11" w:rsidP="004C4B11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IN1-36</w:t>
            </w:r>
          </w:p>
        </w:tc>
      </w:tr>
    </w:tbl>
    <w:p w14:paraId="2B710BFA" w14:textId="77777777" w:rsidR="005C0A21" w:rsidRPr="008C38CE" w:rsidRDefault="005C0A21">
      <w:pPr>
        <w:rPr>
          <w:color w:val="333333"/>
          <w:shd w:val="clear" w:color="auto" w:fill="FFFFFF"/>
        </w:rPr>
      </w:pPr>
    </w:p>
    <w:p w14:paraId="2AE54D90" w14:textId="2E60CE6D" w:rsidR="00FC35FB" w:rsidRPr="00EA26B6" w:rsidRDefault="00DB529C" w:rsidP="00DB529C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Guarantor information</w:t>
      </w:r>
      <w:r w:rsidR="00EA26B6" w:rsidRPr="00EA26B6">
        <w:rPr>
          <w:bCs/>
        </w:rPr>
        <w:t xml:space="preserve"> [</w:t>
      </w:r>
      <w:proofErr w:type="gramStart"/>
      <w:r w:rsidR="00EA26B6" w:rsidRPr="00EA26B6">
        <w:rPr>
          <w:bCs/>
        </w:rPr>
        <w:t>0..</w:t>
      </w:r>
      <w:proofErr w:type="gramEnd"/>
      <w:r w:rsidR="00EA26B6" w:rsidRPr="00EA26B6">
        <w:rPr>
          <w:bCs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C35FB" w:rsidRPr="008C38CE" w14:paraId="0AD60C3A" w14:textId="77777777" w:rsidTr="00AF7DA0">
        <w:tc>
          <w:tcPr>
            <w:tcW w:w="6475" w:type="dxa"/>
          </w:tcPr>
          <w:p w14:paraId="39DD5BB0" w14:textId="77777777" w:rsidR="00FC35FB" w:rsidRPr="00402972" w:rsidRDefault="00FC35FB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C1348A0" w14:textId="77777777" w:rsidR="00FC35FB" w:rsidRPr="00402972" w:rsidRDefault="00FC35FB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FC35FB" w:rsidRPr="008C38CE" w14:paraId="45791B6D" w14:textId="77777777" w:rsidTr="00AF7DA0">
        <w:tc>
          <w:tcPr>
            <w:tcW w:w="6475" w:type="dxa"/>
          </w:tcPr>
          <w:p w14:paraId="509FC857" w14:textId="77777777" w:rsidR="00FC35FB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Guarantor Name</w:t>
            </w:r>
          </w:p>
        </w:tc>
        <w:tc>
          <w:tcPr>
            <w:tcW w:w="6475" w:type="dxa"/>
          </w:tcPr>
          <w:p w14:paraId="1CD57F15" w14:textId="77777777" w:rsidR="00FC35FB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 w:rsidRPr="00554DE9">
              <w:rPr>
                <w:color w:val="333333"/>
                <w:shd w:val="clear" w:color="auto" w:fill="FFFFFF"/>
              </w:rPr>
              <w:t>GT1-3.2 GT1-3.3 GT1-3.1.1 GT1-3.4</w:t>
            </w:r>
          </w:p>
        </w:tc>
      </w:tr>
      <w:tr w:rsidR="00554DE9" w:rsidRPr="008C38CE" w14:paraId="275B34E3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521DF36C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Guarantor Ad</w:t>
            </w:r>
            <w:r>
              <w:rPr>
                <w:rFonts w:asciiTheme="minorHAnsi" w:hAnsiTheme="minorHAnsi"/>
                <w:sz w:val="22"/>
                <w:szCs w:val="22"/>
              </w:rPr>
              <w:t>dress</w:t>
            </w:r>
          </w:p>
        </w:tc>
        <w:tc>
          <w:tcPr>
            <w:tcW w:w="6475" w:type="dxa"/>
          </w:tcPr>
          <w:p w14:paraId="6210535E" w14:textId="77777777" w:rsidR="00554DE9" w:rsidRPr="00DC2C08" w:rsidRDefault="00554DE9" w:rsidP="00554DE9">
            <w:r w:rsidRPr="00DC2C08">
              <w:t>GT1-5.1.1</w:t>
            </w:r>
          </w:p>
        </w:tc>
      </w:tr>
      <w:tr w:rsidR="00554DE9" w:rsidRPr="008C38CE" w14:paraId="37625772" w14:textId="77777777" w:rsidTr="00AF7DA0">
        <w:trPr>
          <w:trHeight w:val="67"/>
        </w:trPr>
        <w:tc>
          <w:tcPr>
            <w:tcW w:w="6475" w:type="dxa"/>
            <w:vMerge/>
          </w:tcPr>
          <w:p w14:paraId="7108A5FA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73D46CE4" w14:textId="77777777" w:rsidR="00554DE9" w:rsidRPr="00DC2C08" w:rsidRDefault="00554DE9" w:rsidP="00554DE9">
            <w:r w:rsidRPr="00DC2C08">
              <w:t>GT1-5.2</w:t>
            </w:r>
          </w:p>
        </w:tc>
      </w:tr>
      <w:tr w:rsidR="00554DE9" w:rsidRPr="008C38CE" w14:paraId="5774BE78" w14:textId="77777777" w:rsidTr="00AF7DA0">
        <w:trPr>
          <w:trHeight w:val="67"/>
        </w:trPr>
        <w:tc>
          <w:tcPr>
            <w:tcW w:w="6475" w:type="dxa"/>
            <w:vMerge/>
          </w:tcPr>
          <w:p w14:paraId="52C18A8D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65ED30C4" w14:textId="77777777" w:rsidR="00554DE9" w:rsidRPr="00DC2C08" w:rsidRDefault="00554DE9" w:rsidP="00554DE9">
            <w:r w:rsidRPr="00DC2C08">
              <w:t>GT1-5.3 GT1-5.4 GT1-5.5</w:t>
            </w:r>
          </w:p>
        </w:tc>
      </w:tr>
      <w:tr w:rsidR="00554DE9" w:rsidRPr="008C38CE" w14:paraId="36D7BACF" w14:textId="77777777" w:rsidTr="00AF7DA0">
        <w:trPr>
          <w:trHeight w:val="67"/>
        </w:trPr>
        <w:tc>
          <w:tcPr>
            <w:tcW w:w="6475" w:type="dxa"/>
            <w:vMerge/>
          </w:tcPr>
          <w:p w14:paraId="34BBF7AF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A19B23E" w14:textId="77777777" w:rsidR="00554DE9" w:rsidRPr="002920BC" w:rsidRDefault="00554DE9" w:rsidP="00554DE9">
            <w:pPr>
              <w:rPr>
                <w:highlight w:val="yellow"/>
              </w:rPr>
            </w:pPr>
            <w:r w:rsidRPr="00857381">
              <w:rPr>
                <w:rPrChange w:id="26" w:author="Rosin, Caroline (IntlAssoc)" w:date="2017-01-11T11:47:00Z">
                  <w:rPr>
                    <w:highlight w:val="yellow"/>
                  </w:rPr>
                </w:rPrChange>
              </w:rPr>
              <w:t>GT1-5.6</w:t>
            </w:r>
          </w:p>
        </w:tc>
      </w:tr>
      <w:tr w:rsidR="00FC35FB" w:rsidRPr="008C38CE" w14:paraId="1776267F" w14:textId="77777777" w:rsidTr="00AF7DA0">
        <w:tc>
          <w:tcPr>
            <w:tcW w:w="6475" w:type="dxa"/>
          </w:tcPr>
          <w:p w14:paraId="0D265937" w14:textId="77777777" w:rsidR="00FC35FB" w:rsidRPr="005D40E1" w:rsidRDefault="001D47EB" w:rsidP="001D47EB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5D40E1">
              <w:rPr>
                <w:rFonts w:asciiTheme="minorHAnsi" w:hAnsiTheme="minorHAnsi"/>
                <w:sz w:val="22"/>
                <w:szCs w:val="22"/>
              </w:rPr>
              <w:t>Guarantor Relationship</w:t>
            </w:r>
          </w:p>
        </w:tc>
        <w:tc>
          <w:tcPr>
            <w:tcW w:w="6475" w:type="dxa"/>
          </w:tcPr>
          <w:p w14:paraId="1339476F" w14:textId="77777777" w:rsidR="00FC35FB" w:rsidRPr="005D40E1" w:rsidRDefault="00883DD7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GT1-11</w:t>
            </w:r>
            <w:r w:rsidR="00554DE9" w:rsidRPr="005D40E1">
              <w:rPr>
                <w:color w:val="333333"/>
                <w:shd w:val="clear" w:color="auto" w:fill="FFFFFF"/>
              </w:rPr>
              <w:t>.9 or GT1-11.2 or GT1-11.1</w:t>
            </w:r>
          </w:p>
        </w:tc>
      </w:tr>
      <w:tr w:rsidR="00FC35FB" w:rsidRPr="008C38CE" w14:paraId="34BAD704" w14:textId="77777777" w:rsidTr="00AF7DA0">
        <w:tc>
          <w:tcPr>
            <w:tcW w:w="6475" w:type="dxa"/>
          </w:tcPr>
          <w:p w14:paraId="2AAFA051" w14:textId="77777777" w:rsidR="00FC35FB" w:rsidRPr="001D47EB" w:rsidRDefault="00FC35F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Guarantor Organization Name </w:t>
            </w:r>
          </w:p>
        </w:tc>
        <w:tc>
          <w:tcPr>
            <w:tcW w:w="6475" w:type="dxa"/>
          </w:tcPr>
          <w:p w14:paraId="2EA61686" w14:textId="77777777" w:rsidR="00FC35FB" w:rsidRPr="008C38CE" w:rsidRDefault="00883DD7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GT1-21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</w:tbl>
    <w:p w14:paraId="7ED7811A" w14:textId="77777777" w:rsidR="00FC35FB" w:rsidRPr="008C38CE" w:rsidRDefault="00FC35FB">
      <w:pPr>
        <w:rPr>
          <w:color w:val="333333"/>
          <w:shd w:val="clear" w:color="auto" w:fill="FFFFFF"/>
        </w:rPr>
      </w:pPr>
    </w:p>
    <w:p w14:paraId="2C80BBAE" w14:textId="77777777" w:rsidR="007741E7" w:rsidRPr="00857381" w:rsidRDefault="007741E7" w:rsidP="00EA26B6">
      <w:pPr>
        <w:pStyle w:val="ListParagraph"/>
        <w:numPr>
          <w:ilvl w:val="0"/>
          <w:numId w:val="1"/>
        </w:numPr>
        <w:rPr>
          <w:color w:val="333333"/>
          <w:highlight w:val="yellow"/>
          <w:shd w:val="clear" w:color="auto" w:fill="FFFFFF"/>
          <w:rPrChange w:id="27" w:author="Rosin, Caroline (IntlAssoc)" w:date="2017-01-11T11:47:00Z">
            <w:rPr>
              <w:color w:val="333333"/>
              <w:highlight w:val="cyan"/>
              <w:shd w:val="clear" w:color="auto" w:fill="FFFFFF"/>
            </w:rPr>
          </w:rPrChange>
        </w:rPr>
      </w:pPr>
      <w:r w:rsidRPr="00857381">
        <w:rPr>
          <w:color w:val="333333"/>
          <w:highlight w:val="yellow"/>
          <w:shd w:val="clear" w:color="auto" w:fill="FFFFFF"/>
          <w:rPrChange w:id="28" w:author="Rosin, Caroline (IntlAssoc)" w:date="2017-01-11T11:47:00Z">
            <w:rPr>
              <w:color w:val="333333"/>
              <w:highlight w:val="cyan"/>
              <w:shd w:val="clear" w:color="auto" w:fill="FFFFFF"/>
            </w:rPr>
          </w:rPrChange>
        </w:rPr>
        <w:t>Order</w:t>
      </w:r>
      <w:r w:rsidR="00EA26B6" w:rsidRPr="00857381">
        <w:rPr>
          <w:color w:val="333333"/>
          <w:highlight w:val="yellow"/>
          <w:shd w:val="clear" w:color="auto" w:fill="FFFFFF"/>
          <w:rPrChange w:id="29" w:author="Rosin, Caroline (IntlAssoc)" w:date="2017-01-11T11:47:00Z">
            <w:rPr>
              <w:color w:val="333333"/>
              <w:highlight w:val="cyan"/>
              <w:shd w:val="clear" w:color="auto" w:fill="FFFFFF"/>
            </w:rPr>
          </w:rPrChange>
        </w:rPr>
        <w:t xml:space="preserve"> [</w:t>
      </w:r>
      <w:proofErr w:type="gramStart"/>
      <w:r w:rsidR="00EA26B6" w:rsidRPr="00857381">
        <w:rPr>
          <w:color w:val="333333"/>
          <w:highlight w:val="yellow"/>
          <w:shd w:val="clear" w:color="auto" w:fill="FFFFFF"/>
          <w:rPrChange w:id="30" w:author="Rosin, Caroline (IntlAssoc)" w:date="2017-01-11T11:47:00Z">
            <w:rPr>
              <w:color w:val="333333"/>
              <w:highlight w:val="cyan"/>
              <w:shd w:val="clear" w:color="auto" w:fill="FFFFFF"/>
            </w:rPr>
          </w:rPrChange>
        </w:rPr>
        <w:t>1..</w:t>
      </w:r>
      <w:proofErr w:type="gramEnd"/>
      <w:r w:rsidR="00EA26B6" w:rsidRPr="00857381">
        <w:rPr>
          <w:color w:val="333333"/>
          <w:highlight w:val="yellow"/>
          <w:shd w:val="clear" w:color="auto" w:fill="FFFFFF"/>
          <w:rPrChange w:id="31" w:author="Rosin, Caroline (IntlAssoc)" w:date="2017-01-11T11:47:00Z">
            <w:rPr>
              <w:color w:val="333333"/>
              <w:highlight w:val="cyan"/>
              <w:shd w:val="clear" w:color="auto" w:fill="FFFFFF"/>
            </w:rPr>
          </w:rPrChange>
        </w:rPr>
        <w:t>*]</w:t>
      </w:r>
    </w:p>
    <w:p w14:paraId="61ACD827" w14:textId="77777777" w:rsidR="007741E7" w:rsidRPr="005B646A" w:rsidRDefault="007741E7" w:rsidP="00EA26B6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5B646A">
        <w:rPr>
          <w:color w:val="333333"/>
          <w:shd w:val="clear" w:color="auto" w:fill="FFFFFF"/>
        </w:rPr>
        <w:t>Ordering Provider</w:t>
      </w:r>
      <w:r w:rsidR="00EA26B6" w:rsidRPr="005B646A">
        <w:rPr>
          <w:color w:val="333333"/>
          <w:shd w:val="clear" w:color="auto" w:fill="FFFFFF"/>
        </w:rPr>
        <w:t xml:space="preserve"> [</w:t>
      </w:r>
      <w:proofErr w:type="gramStart"/>
      <w:r w:rsidR="00EA26B6" w:rsidRPr="005B646A">
        <w:rPr>
          <w:color w:val="333333"/>
          <w:shd w:val="clear" w:color="auto" w:fill="FFFFFF"/>
        </w:rPr>
        <w:t>1..</w:t>
      </w:r>
      <w:proofErr w:type="gramEnd"/>
      <w:r w:rsidR="00EA26B6" w:rsidRPr="005B646A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19AE6550" w14:textId="77777777" w:rsidTr="007741E7">
        <w:tc>
          <w:tcPr>
            <w:tcW w:w="6475" w:type="dxa"/>
          </w:tcPr>
          <w:p w14:paraId="3EED371F" w14:textId="77777777" w:rsidR="007741E7" w:rsidRPr="008C38CE" w:rsidRDefault="007741E7" w:rsidP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6475" w:type="dxa"/>
          </w:tcPr>
          <w:p w14:paraId="2D6869C5" w14:textId="77777777" w:rsidR="007741E7" w:rsidRPr="008C38CE" w:rsidRDefault="007741E7" w:rsidP="007741E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57090D7B" w14:textId="77777777" w:rsidTr="007741E7">
        <w:tc>
          <w:tcPr>
            <w:tcW w:w="6475" w:type="dxa"/>
          </w:tcPr>
          <w:p w14:paraId="5271711F" w14:textId="77777777" w:rsidR="007741E7" w:rsidRPr="005D40E1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5D40E1">
              <w:rPr>
                <w:rFonts w:cs="Helvetica"/>
                <w:color w:val="000000"/>
              </w:rPr>
              <w:t>Provider Name</w:t>
            </w:r>
          </w:p>
        </w:tc>
        <w:tc>
          <w:tcPr>
            <w:tcW w:w="6475" w:type="dxa"/>
          </w:tcPr>
          <w:p w14:paraId="650DA1E7" w14:textId="1B8CA4F2" w:rsidR="007741E7" w:rsidRPr="005D40E1" w:rsidRDefault="00883DD7" w:rsidP="007741E7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ORC-12</w:t>
            </w:r>
            <w:r w:rsidR="00554DE9" w:rsidRPr="005D40E1">
              <w:rPr>
                <w:color w:val="333333"/>
                <w:shd w:val="clear" w:color="auto" w:fill="FFFFFF"/>
              </w:rPr>
              <w:t>.3 ORC-12.2</w:t>
            </w:r>
            <w:r w:rsidR="00D3358D" w:rsidRPr="005D40E1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1CD6F64E" w14:textId="77777777" w:rsidTr="007741E7">
        <w:tc>
          <w:tcPr>
            <w:tcW w:w="6475" w:type="dxa"/>
          </w:tcPr>
          <w:p w14:paraId="11571D79" w14:textId="77777777" w:rsidR="007741E7" w:rsidRPr="00657D31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657D31">
              <w:rPr>
                <w:rFonts w:cs="Helvetica"/>
                <w:color w:val="000000"/>
              </w:rPr>
              <w:t>Provider NPI identifier</w:t>
            </w:r>
          </w:p>
        </w:tc>
        <w:tc>
          <w:tcPr>
            <w:tcW w:w="6475" w:type="dxa"/>
          </w:tcPr>
          <w:p w14:paraId="5612731D" w14:textId="77777777" w:rsidR="007741E7" w:rsidRPr="00657D31" w:rsidRDefault="00883DD7" w:rsidP="007741E7">
            <w:pPr>
              <w:rPr>
                <w:color w:val="333333"/>
                <w:shd w:val="clear" w:color="auto" w:fill="FFFFFF"/>
              </w:rPr>
            </w:pPr>
            <w:r w:rsidRPr="00657D31">
              <w:rPr>
                <w:color w:val="333333"/>
                <w:shd w:val="clear" w:color="auto" w:fill="FFFFFF"/>
              </w:rPr>
              <w:t>ORC-12</w:t>
            </w:r>
            <w:r w:rsidR="00554DE9" w:rsidRPr="00657D31">
              <w:rPr>
                <w:color w:val="333333"/>
                <w:shd w:val="clear" w:color="auto" w:fill="FFFFFF"/>
              </w:rPr>
              <w:t>.1</w:t>
            </w:r>
          </w:p>
        </w:tc>
      </w:tr>
      <w:tr w:rsidR="00554DE9" w:rsidRPr="008C38CE" w14:paraId="5C1A4229" w14:textId="77777777" w:rsidTr="007741E7">
        <w:tc>
          <w:tcPr>
            <w:tcW w:w="6475" w:type="dxa"/>
          </w:tcPr>
          <w:p w14:paraId="7DB3CED9" w14:textId="77777777" w:rsidR="00554DE9" w:rsidRPr="005D40E1" w:rsidRDefault="00554DE9" w:rsidP="00554DE9">
            <w:pPr>
              <w:spacing w:line="300" w:lineRule="atLeast"/>
              <w:rPr>
                <w:rFonts w:cs="Helvetica"/>
                <w:color w:val="000000"/>
              </w:rPr>
            </w:pPr>
            <w:commentRangeStart w:id="32"/>
            <w:r w:rsidRPr="005D40E1">
              <w:rPr>
                <w:rFonts w:cs="Helvetica"/>
                <w:color w:val="000000"/>
              </w:rPr>
              <w:t>Call Back Phone Number</w:t>
            </w:r>
            <w:commentRangeEnd w:id="32"/>
            <w:r w:rsidR="006E7EE6" w:rsidRPr="005D40E1">
              <w:rPr>
                <w:rStyle w:val="CommentReference"/>
              </w:rPr>
              <w:commentReference w:id="32"/>
            </w:r>
          </w:p>
        </w:tc>
        <w:tc>
          <w:tcPr>
            <w:tcW w:w="6475" w:type="dxa"/>
          </w:tcPr>
          <w:p w14:paraId="761343BB" w14:textId="77777777" w:rsidR="00554DE9" w:rsidRPr="005D40E1" w:rsidRDefault="00554DE9" w:rsidP="00554DE9">
            <w:r w:rsidRPr="005D40E1">
              <w:t>[when ORC-14.3 = ‘PH’] ORC-14.6 ORC-14.7 ORC-14.8</w:t>
            </w:r>
          </w:p>
        </w:tc>
      </w:tr>
      <w:tr w:rsidR="00554DE9" w:rsidRPr="008C38CE" w14:paraId="6E430653" w14:textId="77777777" w:rsidTr="007741E7">
        <w:tc>
          <w:tcPr>
            <w:tcW w:w="6475" w:type="dxa"/>
          </w:tcPr>
          <w:p w14:paraId="76690804" w14:textId="77777777" w:rsidR="00554DE9" w:rsidRPr="005D40E1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33"/>
            <w:r w:rsidRPr="005D40E1"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33"/>
            <w:r w:rsidR="006E7EE6" w:rsidRPr="005D40E1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3"/>
            </w:r>
          </w:p>
        </w:tc>
        <w:tc>
          <w:tcPr>
            <w:tcW w:w="6475" w:type="dxa"/>
          </w:tcPr>
          <w:p w14:paraId="36657B96" w14:textId="77777777" w:rsidR="00554DE9" w:rsidRPr="005D40E1" w:rsidRDefault="00554DE9" w:rsidP="00554DE9">
            <w:r w:rsidRPr="005D40E1">
              <w:t>[when ORC-14.3 = ‘X.400’ or ‘Internet’] ORC-14.4</w:t>
            </w:r>
          </w:p>
        </w:tc>
      </w:tr>
      <w:tr w:rsidR="007741E7" w:rsidRPr="008C38CE" w14:paraId="1717FC1D" w14:textId="77777777" w:rsidTr="007741E7">
        <w:tc>
          <w:tcPr>
            <w:tcW w:w="6475" w:type="dxa"/>
          </w:tcPr>
          <w:p w14:paraId="1C56A061" w14:textId="77777777" w:rsidR="007741E7" w:rsidRPr="00883DD7" w:rsidRDefault="00FC35FB" w:rsidP="00883DD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Name </w:t>
            </w:r>
          </w:p>
        </w:tc>
        <w:tc>
          <w:tcPr>
            <w:tcW w:w="6475" w:type="dxa"/>
          </w:tcPr>
          <w:p w14:paraId="42537764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ORC-21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554DE9" w:rsidRPr="008C38CE" w14:paraId="22BC2077" w14:textId="77777777" w:rsidTr="00554DE9">
        <w:trPr>
          <w:trHeight w:val="69"/>
        </w:trPr>
        <w:tc>
          <w:tcPr>
            <w:tcW w:w="6475" w:type="dxa"/>
            <w:vMerge w:val="restart"/>
          </w:tcPr>
          <w:p w14:paraId="0E2FB4A3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Ordering Facility Address</w:t>
            </w:r>
          </w:p>
        </w:tc>
        <w:tc>
          <w:tcPr>
            <w:tcW w:w="6475" w:type="dxa"/>
          </w:tcPr>
          <w:p w14:paraId="57318B5C" w14:textId="77777777" w:rsidR="00554DE9" w:rsidRPr="005D40E1" w:rsidRDefault="00554DE9" w:rsidP="00554DE9">
            <w:r w:rsidRPr="005D40E1">
              <w:t>ORC-22.1.1</w:t>
            </w:r>
          </w:p>
        </w:tc>
      </w:tr>
      <w:tr w:rsidR="00554DE9" w:rsidRPr="008C38CE" w14:paraId="10AFBA0C" w14:textId="77777777" w:rsidTr="007741E7">
        <w:trPr>
          <w:trHeight w:val="67"/>
        </w:trPr>
        <w:tc>
          <w:tcPr>
            <w:tcW w:w="6475" w:type="dxa"/>
            <w:vMerge/>
          </w:tcPr>
          <w:p w14:paraId="2636391E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0939FD1B" w14:textId="77777777" w:rsidR="00554DE9" w:rsidRPr="005D40E1" w:rsidRDefault="00554DE9" w:rsidP="00554DE9">
            <w:r w:rsidRPr="005D40E1">
              <w:t>ORC-22.2</w:t>
            </w:r>
          </w:p>
        </w:tc>
      </w:tr>
      <w:tr w:rsidR="00554DE9" w:rsidRPr="008C38CE" w14:paraId="12E5CD16" w14:textId="77777777" w:rsidTr="007741E7">
        <w:trPr>
          <w:trHeight w:val="67"/>
        </w:trPr>
        <w:tc>
          <w:tcPr>
            <w:tcW w:w="6475" w:type="dxa"/>
            <w:vMerge/>
          </w:tcPr>
          <w:p w14:paraId="40810B8B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31A49B47" w14:textId="77777777" w:rsidR="00554DE9" w:rsidRPr="003E6722" w:rsidRDefault="00554DE9" w:rsidP="00554DE9">
            <w:r w:rsidRPr="003E6722">
              <w:t>ORC-22.3 ORC-22.4 ORC-22.5</w:t>
            </w:r>
          </w:p>
        </w:tc>
      </w:tr>
      <w:tr w:rsidR="00554DE9" w:rsidRPr="008C38CE" w14:paraId="11D8ABFC" w14:textId="77777777" w:rsidTr="007741E7">
        <w:trPr>
          <w:trHeight w:val="67"/>
        </w:trPr>
        <w:tc>
          <w:tcPr>
            <w:tcW w:w="6475" w:type="dxa"/>
            <w:vMerge/>
          </w:tcPr>
          <w:p w14:paraId="14F973C0" w14:textId="77777777" w:rsidR="00554DE9" w:rsidRPr="008C38CE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40DA4D6A" w14:textId="77777777" w:rsidR="00554DE9" w:rsidRDefault="00554DE9" w:rsidP="00554DE9">
            <w:r w:rsidRPr="003E6722">
              <w:t>ORC-22.6</w:t>
            </w:r>
          </w:p>
        </w:tc>
      </w:tr>
      <w:tr w:rsidR="00554DE9" w:rsidRPr="008C38CE" w14:paraId="052E24FF" w14:textId="77777777" w:rsidTr="007741E7">
        <w:tc>
          <w:tcPr>
            <w:tcW w:w="6475" w:type="dxa"/>
          </w:tcPr>
          <w:p w14:paraId="404A992B" w14:textId="77777777" w:rsidR="00554DE9" w:rsidRPr="002920BC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commentRangeStart w:id="34"/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Ordering Facility Phone Number</w:t>
            </w:r>
            <w:commentRangeEnd w:id="34"/>
            <w:r w:rsidR="006E7EE6" w:rsidRPr="002920BC">
              <w:rPr>
                <w:rStyle w:val="CommentReference"/>
                <w:rFonts w:asciiTheme="minorHAnsi" w:hAnsiTheme="minorHAnsi" w:cstheme="minorBidi"/>
                <w:color w:val="auto"/>
                <w:highlight w:val="yellow"/>
              </w:rPr>
              <w:commentReference w:id="34"/>
            </w:r>
          </w:p>
        </w:tc>
        <w:tc>
          <w:tcPr>
            <w:tcW w:w="6475" w:type="dxa"/>
          </w:tcPr>
          <w:p w14:paraId="08E2F06C" w14:textId="77777777" w:rsidR="00554DE9" w:rsidRPr="005D40E1" w:rsidRDefault="00554DE9" w:rsidP="00554DE9">
            <w:r w:rsidRPr="005D40E1">
              <w:t>[when ORC-23.3 = ‘PH’] ORC-23.6 ORC-23.7 ORC-23.8</w:t>
            </w:r>
          </w:p>
        </w:tc>
      </w:tr>
      <w:tr w:rsidR="00554DE9" w:rsidRPr="008C38CE" w14:paraId="07703AA2" w14:textId="77777777" w:rsidTr="007741E7">
        <w:tc>
          <w:tcPr>
            <w:tcW w:w="6475" w:type="dxa"/>
          </w:tcPr>
          <w:p w14:paraId="564E023C" w14:textId="77777777" w:rsidR="00554DE9" w:rsidRPr="002920BC" w:rsidRDefault="00554DE9" w:rsidP="00554DE9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commentRangeStart w:id="35"/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Ordering Facility email address</w:t>
            </w:r>
            <w:commentRangeEnd w:id="35"/>
            <w:r w:rsidR="006E7EE6" w:rsidRPr="002920BC">
              <w:rPr>
                <w:rStyle w:val="CommentReference"/>
                <w:rFonts w:asciiTheme="minorHAnsi" w:hAnsiTheme="minorHAnsi" w:cstheme="minorBidi"/>
                <w:color w:val="auto"/>
                <w:highlight w:val="yellow"/>
              </w:rPr>
              <w:commentReference w:id="35"/>
            </w:r>
          </w:p>
        </w:tc>
        <w:tc>
          <w:tcPr>
            <w:tcW w:w="6475" w:type="dxa"/>
          </w:tcPr>
          <w:p w14:paraId="09B88919" w14:textId="77777777" w:rsidR="00554DE9" w:rsidRPr="005D40E1" w:rsidRDefault="00554DE9" w:rsidP="00554DE9">
            <w:r w:rsidRPr="005D40E1">
              <w:t>[when ORC-23.3 = ‘X.400’ or ‘Internet’] ORC-23.4</w:t>
            </w:r>
          </w:p>
        </w:tc>
      </w:tr>
    </w:tbl>
    <w:p w14:paraId="77861551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6DECB4AA" w14:textId="77777777" w:rsidR="007741E7" w:rsidRPr="005B646A" w:rsidRDefault="007741E7" w:rsidP="00EA26B6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5B646A">
        <w:rPr>
          <w:color w:val="333333"/>
          <w:shd w:val="clear" w:color="auto" w:fill="FFFFFF"/>
        </w:rPr>
        <w:t>General order information</w:t>
      </w:r>
      <w:r w:rsidR="00EA26B6" w:rsidRPr="005B646A">
        <w:rPr>
          <w:color w:val="333333"/>
          <w:shd w:val="clear" w:color="auto" w:fill="FFFFFF"/>
        </w:rPr>
        <w:t xml:space="preserve"> [</w:t>
      </w:r>
      <w:proofErr w:type="gramStart"/>
      <w:r w:rsidR="00EA26B6" w:rsidRPr="005B646A">
        <w:rPr>
          <w:color w:val="333333"/>
          <w:shd w:val="clear" w:color="auto" w:fill="FFFFFF"/>
        </w:rPr>
        <w:t>1..</w:t>
      </w:r>
      <w:proofErr w:type="gramEnd"/>
      <w:r w:rsidR="00EA26B6" w:rsidRPr="005B646A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302ED335" w14:textId="77777777" w:rsidTr="007741E7">
        <w:tc>
          <w:tcPr>
            <w:tcW w:w="6475" w:type="dxa"/>
          </w:tcPr>
          <w:p w14:paraId="2CDBE1DC" w14:textId="77777777" w:rsidR="007741E7" w:rsidRPr="00402972" w:rsidRDefault="007741E7" w:rsidP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0A747165" w14:textId="77777777" w:rsidR="007741E7" w:rsidRPr="00402972" w:rsidRDefault="007741E7" w:rsidP="007741E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6A838840" w14:textId="77777777" w:rsidTr="007741E7">
        <w:tc>
          <w:tcPr>
            <w:tcW w:w="6475" w:type="dxa"/>
          </w:tcPr>
          <w:p w14:paraId="0F6975D8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5BDA8DEC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883DD7" w:rsidRPr="008C38CE" w14:paraId="5A0D468B" w14:textId="77777777" w:rsidTr="007741E7">
        <w:tc>
          <w:tcPr>
            <w:tcW w:w="6475" w:type="dxa"/>
          </w:tcPr>
          <w:p w14:paraId="530EE035" w14:textId="15349902" w:rsidR="00883DD7" w:rsidRPr="00857381" w:rsidRDefault="005B646A" w:rsidP="007741E7">
            <w:pPr>
              <w:spacing w:line="300" w:lineRule="atLeast"/>
              <w:rPr>
                <w:rFonts w:cs="Helvetica"/>
                <w:color w:val="000000"/>
                <w:rPrChange w:id="36" w:author="Rosin, Caroline (IntlAssoc)" w:date="2017-01-11T11:48:00Z">
                  <w:rPr>
                    <w:rFonts w:cs="Helvetica"/>
                    <w:color w:val="000000"/>
                    <w:highlight w:val="red"/>
                  </w:rPr>
                </w:rPrChange>
              </w:rPr>
            </w:pPr>
            <w:r w:rsidRPr="00857381">
              <w:rPr>
                <w:rFonts w:cs="Helvetica"/>
                <w:color w:val="000000"/>
                <w:rPrChange w:id="37" w:author="Rosin, Caroline (IntlAssoc)" w:date="2017-01-11T11:48:00Z">
                  <w:rPr>
                    <w:rFonts w:cs="Helvetica"/>
                    <w:color w:val="000000"/>
                    <w:highlight w:val="red"/>
                  </w:rPr>
                </w:rPrChange>
              </w:rPr>
              <w:t>Filler</w:t>
            </w:r>
            <w:r w:rsidRPr="00857381">
              <w:rPr>
                <w:rFonts w:cs="Helvetica"/>
                <w:color w:val="000000"/>
                <w:rPrChange w:id="38" w:author="Rosin, Caroline (IntlAssoc)" w:date="2017-01-11T11:48:00Z">
                  <w:rPr>
                    <w:rFonts w:cs="Helvetica"/>
                    <w:color w:val="000000"/>
                    <w:highlight w:val="red"/>
                  </w:rPr>
                </w:rPrChange>
              </w:rPr>
              <w:t xml:space="preserve"> </w:t>
            </w:r>
            <w:r w:rsidR="00883DD7" w:rsidRPr="00857381">
              <w:rPr>
                <w:rFonts w:cs="Helvetica"/>
                <w:color w:val="000000"/>
                <w:rPrChange w:id="39" w:author="Rosin, Caroline (IntlAssoc)" w:date="2017-01-11T11:48:00Z">
                  <w:rPr>
                    <w:rFonts w:cs="Helvetica"/>
                    <w:color w:val="000000"/>
                    <w:highlight w:val="red"/>
                  </w:rPr>
                </w:rPrChange>
              </w:rPr>
              <w:t>Order Number</w:t>
            </w:r>
          </w:p>
        </w:tc>
        <w:tc>
          <w:tcPr>
            <w:tcW w:w="6475" w:type="dxa"/>
          </w:tcPr>
          <w:p w14:paraId="7CBC2CBD" w14:textId="77777777" w:rsidR="00883DD7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ORC-3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6C1CA768" w14:textId="77777777" w:rsidTr="007741E7">
        <w:tc>
          <w:tcPr>
            <w:tcW w:w="6475" w:type="dxa"/>
          </w:tcPr>
          <w:p w14:paraId="4A583450" w14:textId="1DDEAA0A" w:rsidR="007741E7" w:rsidRPr="00857381" w:rsidRDefault="005B646A" w:rsidP="005B646A">
            <w:pPr>
              <w:spacing w:line="300" w:lineRule="atLeast"/>
              <w:rPr>
                <w:rFonts w:cs="Helvetica"/>
                <w:color w:val="000000"/>
                <w:rPrChange w:id="40" w:author="Rosin, Caroline (IntlAssoc)" w:date="2017-01-11T11:48:00Z">
                  <w:rPr>
                    <w:rFonts w:cs="Helvetica"/>
                    <w:color w:val="000000"/>
                    <w:highlight w:val="red"/>
                  </w:rPr>
                </w:rPrChange>
              </w:rPr>
            </w:pPr>
            <w:r w:rsidRPr="00857381">
              <w:rPr>
                <w:rFonts w:cs="Helvetica"/>
                <w:color w:val="000000"/>
                <w:rPrChange w:id="41" w:author="Rosin, Caroline (IntlAssoc)" w:date="2017-01-11T11:48:00Z">
                  <w:rPr>
                    <w:rFonts w:cs="Helvetica"/>
                    <w:color w:val="000000"/>
                    <w:highlight w:val="red"/>
                  </w:rPr>
                </w:rPrChange>
              </w:rPr>
              <w:t>Placer Group</w:t>
            </w:r>
            <w:r w:rsidR="00883DD7" w:rsidRPr="00857381">
              <w:rPr>
                <w:rFonts w:cs="Helvetica"/>
                <w:color w:val="000000"/>
                <w:rPrChange w:id="42" w:author="Rosin, Caroline (IntlAssoc)" w:date="2017-01-11T11:48:00Z">
                  <w:rPr>
                    <w:rFonts w:cs="Helvetica"/>
                    <w:color w:val="000000"/>
                    <w:highlight w:val="red"/>
                  </w:rPr>
                </w:rPrChange>
              </w:rPr>
              <w:t xml:space="preserve"> Number</w:t>
            </w:r>
          </w:p>
        </w:tc>
        <w:tc>
          <w:tcPr>
            <w:tcW w:w="6475" w:type="dxa"/>
          </w:tcPr>
          <w:p w14:paraId="34DBB788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ORC-4</w:t>
            </w:r>
            <w:r w:rsidR="00554DE9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7E04FAAE" w14:textId="77777777" w:rsidTr="007741E7">
        <w:tc>
          <w:tcPr>
            <w:tcW w:w="6475" w:type="dxa"/>
          </w:tcPr>
          <w:p w14:paraId="224F3A2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Order Control</w:t>
            </w:r>
          </w:p>
        </w:tc>
        <w:tc>
          <w:tcPr>
            <w:tcW w:w="6475" w:type="dxa"/>
          </w:tcPr>
          <w:p w14:paraId="547740FD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</w:t>
            </w:r>
          </w:p>
        </w:tc>
      </w:tr>
      <w:tr w:rsidR="007741E7" w:rsidRPr="008C38CE" w14:paraId="3F6545B0" w14:textId="77777777" w:rsidTr="007741E7">
        <w:tc>
          <w:tcPr>
            <w:tcW w:w="6475" w:type="dxa"/>
          </w:tcPr>
          <w:p w14:paraId="2011DE13" w14:textId="77777777" w:rsidR="007741E7" w:rsidRPr="00554DE9" w:rsidRDefault="00FC35FB" w:rsidP="00554DE9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Advanced Beneficiary Notice Code </w:t>
            </w:r>
          </w:p>
        </w:tc>
        <w:tc>
          <w:tcPr>
            <w:tcW w:w="6475" w:type="dxa"/>
          </w:tcPr>
          <w:p w14:paraId="688131ED" w14:textId="77777777" w:rsidR="007741E7" w:rsidRPr="008C38CE" w:rsidRDefault="00883DD7" w:rsidP="007741E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ORC-20</w:t>
            </w:r>
            <w:r w:rsidR="00554DE9">
              <w:rPr>
                <w:color w:val="333333"/>
                <w:shd w:val="clear" w:color="auto" w:fill="FFFFFF"/>
              </w:rPr>
              <w:t>.9 or ORC-20.2 or ORC-20.1</w:t>
            </w:r>
          </w:p>
        </w:tc>
      </w:tr>
      <w:tr w:rsidR="007741E7" w:rsidRPr="008C38CE" w14:paraId="59EE6AAD" w14:textId="77777777" w:rsidTr="007741E7">
        <w:tc>
          <w:tcPr>
            <w:tcW w:w="6475" w:type="dxa"/>
          </w:tcPr>
          <w:p w14:paraId="2B2F3CB1" w14:textId="77777777" w:rsidR="007741E7" w:rsidRPr="00857381" w:rsidRDefault="00554DE9" w:rsidP="00554DE9">
            <w:pPr>
              <w:pStyle w:val="Default"/>
              <w:rPr>
                <w:rFonts w:asciiTheme="minorHAnsi" w:hAnsiTheme="minorHAnsi"/>
                <w:sz w:val="22"/>
                <w:szCs w:val="22"/>
                <w:rPrChange w:id="43" w:author="Rosin, Caroline (IntlAssoc)" w:date="2017-01-11T11:48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</w:pPr>
            <w:r w:rsidRPr="00857381">
              <w:rPr>
                <w:rFonts w:asciiTheme="minorHAnsi" w:hAnsiTheme="minorHAnsi"/>
                <w:sz w:val="22"/>
                <w:szCs w:val="22"/>
                <w:rPrChange w:id="44" w:author="Rosin, Caroline (IntlAssoc)" w:date="2017-01-11T11:48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  <w:t>Date/Time of Transaction</w:t>
            </w:r>
          </w:p>
        </w:tc>
        <w:tc>
          <w:tcPr>
            <w:tcW w:w="6475" w:type="dxa"/>
          </w:tcPr>
          <w:p w14:paraId="4E381E47" w14:textId="77777777" w:rsidR="007741E7" w:rsidRPr="00857381" w:rsidRDefault="00883DD7" w:rsidP="007741E7">
            <w:pPr>
              <w:rPr>
                <w:color w:val="333333"/>
                <w:shd w:val="clear" w:color="auto" w:fill="FFFFFF"/>
                <w:rPrChange w:id="45" w:author="Rosin, Caroline (IntlAssoc)" w:date="2017-01-11T11:48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857381">
              <w:rPr>
                <w:color w:val="333333"/>
                <w:shd w:val="clear" w:color="auto" w:fill="FFFFFF"/>
                <w:rPrChange w:id="46" w:author="Rosin, Caroline (IntlAssoc)" w:date="2017-01-11T11:48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ORC-9</w:t>
            </w:r>
            <w:r w:rsidR="00554DE9" w:rsidRPr="00857381">
              <w:rPr>
                <w:color w:val="333333"/>
                <w:shd w:val="clear" w:color="auto" w:fill="FFFFFF"/>
                <w:rPrChange w:id="47" w:author="Rosin, Caroline (IntlAssoc)" w:date="2017-01-11T11:48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.1</w:t>
            </w:r>
          </w:p>
        </w:tc>
      </w:tr>
    </w:tbl>
    <w:p w14:paraId="2A7F435E" w14:textId="1EC36E42" w:rsidR="007741E7" w:rsidRDefault="007741E7">
      <w:pPr>
        <w:rPr>
          <w:color w:val="333333"/>
          <w:shd w:val="clear" w:color="auto" w:fill="FFFFFF"/>
        </w:rPr>
      </w:pPr>
    </w:p>
    <w:p w14:paraId="5191E836" w14:textId="77777777" w:rsidR="00554ABC" w:rsidRPr="00857381" w:rsidRDefault="00554ABC" w:rsidP="00657D31">
      <w:pPr>
        <w:pStyle w:val="ListParagraph"/>
        <w:numPr>
          <w:ilvl w:val="1"/>
          <w:numId w:val="1"/>
        </w:numPr>
        <w:rPr>
          <w:color w:val="333333"/>
          <w:highlight w:val="yellow"/>
          <w:shd w:val="clear" w:color="auto" w:fill="FFFFFF"/>
          <w:rPrChange w:id="48" w:author="Rosin, Caroline (IntlAssoc)" w:date="2017-01-11T11:48:00Z">
            <w:rPr>
              <w:color w:val="333333"/>
              <w:shd w:val="clear" w:color="auto" w:fill="FFFFFF"/>
            </w:rPr>
          </w:rPrChange>
        </w:rPr>
      </w:pPr>
      <w:r w:rsidRPr="00857381">
        <w:rPr>
          <w:color w:val="333333"/>
          <w:highlight w:val="yellow"/>
          <w:shd w:val="clear" w:color="auto" w:fill="FFFFFF"/>
          <w:rPrChange w:id="49" w:author="Rosin, Caroline (IntlAssoc)" w:date="2017-01-11T11:48:00Z">
            <w:rPr>
              <w:color w:val="333333"/>
              <w:shd w:val="clear" w:color="auto" w:fill="FFFFFF"/>
            </w:rPr>
          </w:rPrChange>
        </w:rPr>
        <w:t>Timing/Quantity Information [</w:t>
      </w:r>
      <w:proofErr w:type="gramStart"/>
      <w:r w:rsidRPr="00857381">
        <w:rPr>
          <w:color w:val="333333"/>
          <w:highlight w:val="yellow"/>
          <w:shd w:val="clear" w:color="auto" w:fill="FFFFFF"/>
          <w:rPrChange w:id="50" w:author="Rosin, Caroline (IntlAssoc)" w:date="2017-01-11T11:48:00Z">
            <w:rPr>
              <w:color w:val="333333"/>
              <w:shd w:val="clear" w:color="auto" w:fill="FFFFFF"/>
            </w:rPr>
          </w:rPrChange>
        </w:rPr>
        <w:t>0..</w:t>
      </w:r>
      <w:proofErr w:type="gramEnd"/>
      <w:r w:rsidRPr="00857381">
        <w:rPr>
          <w:color w:val="333333"/>
          <w:highlight w:val="yellow"/>
          <w:shd w:val="clear" w:color="auto" w:fill="FFFFFF"/>
          <w:rPrChange w:id="51" w:author="Rosin, Caroline (IntlAssoc)" w:date="2017-01-11T11:48:00Z">
            <w:rPr>
              <w:color w:val="333333"/>
              <w:shd w:val="clear" w:color="auto" w:fill="FFFFFF"/>
            </w:rPr>
          </w:rPrChange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8C38CE" w14:paraId="74B88BD3" w14:textId="77777777" w:rsidTr="004E7A07">
        <w:tc>
          <w:tcPr>
            <w:tcW w:w="6475" w:type="dxa"/>
          </w:tcPr>
          <w:p w14:paraId="65865002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6CB8483F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2C2370D0" w14:textId="77777777" w:rsidTr="004E7A07">
        <w:tc>
          <w:tcPr>
            <w:tcW w:w="6475" w:type="dxa"/>
          </w:tcPr>
          <w:p w14:paraId="66D91011" w14:textId="77777777" w:rsidR="00554ABC" w:rsidRPr="002920BC" w:rsidRDefault="00554ABC" w:rsidP="004E7A07">
            <w:pPr>
              <w:spacing w:line="300" w:lineRule="atLeast"/>
              <w:rPr>
                <w:rFonts w:cs="Helvetica"/>
                <w:color w:val="000000"/>
                <w:highlight w:val="yellow"/>
              </w:rPr>
            </w:pPr>
            <w:r w:rsidRPr="002920BC">
              <w:rPr>
                <w:rFonts w:cs="Helvetica"/>
                <w:color w:val="000000"/>
                <w:highlight w:val="yellow"/>
              </w:rPr>
              <w:t>Start date and time</w:t>
            </w:r>
          </w:p>
        </w:tc>
        <w:tc>
          <w:tcPr>
            <w:tcW w:w="6475" w:type="dxa"/>
          </w:tcPr>
          <w:p w14:paraId="304A441A" w14:textId="77777777" w:rsidR="00554ABC" w:rsidRPr="002920BC" w:rsidRDefault="00554ABC" w:rsidP="004E7A07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TQ1-7.1</w:t>
            </w:r>
          </w:p>
        </w:tc>
      </w:tr>
      <w:tr w:rsidR="00554ABC" w:rsidRPr="008C38CE" w14:paraId="69442D55" w14:textId="77777777" w:rsidTr="004E7A07">
        <w:tc>
          <w:tcPr>
            <w:tcW w:w="6475" w:type="dxa"/>
          </w:tcPr>
          <w:p w14:paraId="66ABAD75" w14:textId="77777777" w:rsidR="00554ABC" w:rsidRPr="002920BC" w:rsidRDefault="00554ABC" w:rsidP="004E7A07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highlight w:val="yellow"/>
                <w:shd w:val="clear" w:color="auto" w:fill="FFFFFF"/>
              </w:rPr>
            </w:pPr>
            <w:r w:rsidRPr="002920BC">
              <w:rPr>
                <w:rFonts w:asciiTheme="minorHAnsi" w:hAnsiTheme="minorHAnsi"/>
                <w:sz w:val="22"/>
                <w:szCs w:val="22"/>
                <w:highlight w:val="yellow"/>
              </w:rPr>
              <w:t>End date/time</w:t>
            </w:r>
          </w:p>
        </w:tc>
        <w:tc>
          <w:tcPr>
            <w:tcW w:w="6475" w:type="dxa"/>
          </w:tcPr>
          <w:p w14:paraId="632A4FCC" w14:textId="77777777" w:rsidR="00554ABC" w:rsidRPr="002920BC" w:rsidRDefault="00554ABC" w:rsidP="004E7A07">
            <w:pPr>
              <w:rPr>
                <w:color w:val="333333"/>
                <w:highlight w:val="yellow"/>
                <w:shd w:val="clear" w:color="auto" w:fill="FFFFFF"/>
              </w:rPr>
            </w:pPr>
            <w:r w:rsidRPr="002920BC">
              <w:rPr>
                <w:color w:val="333333"/>
                <w:highlight w:val="yellow"/>
                <w:shd w:val="clear" w:color="auto" w:fill="FFFFFF"/>
              </w:rPr>
              <w:t>TQ1-8.1</w:t>
            </w:r>
          </w:p>
        </w:tc>
      </w:tr>
      <w:tr w:rsidR="00554ABC" w:rsidRPr="008C38CE" w14:paraId="7C34D559" w14:textId="77777777" w:rsidTr="004E7A07">
        <w:tc>
          <w:tcPr>
            <w:tcW w:w="6475" w:type="dxa"/>
          </w:tcPr>
          <w:p w14:paraId="778C091E" w14:textId="77777777" w:rsidR="00554ABC" w:rsidRPr="008C38CE" w:rsidRDefault="00554ABC" w:rsidP="004E7A0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Priority</w:t>
            </w:r>
          </w:p>
        </w:tc>
        <w:tc>
          <w:tcPr>
            <w:tcW w:w="6475" w:type="dxa"/>
          </w:tcPr>
          <w:p w14:paraId="5246ABAC" w14:textId="4800A8A5" w:rsidR="00554ABC" w:rsidRPr="008C38CE" w:rsidRDefault="00554ABC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TQ1-9.9 or TQ1-9.2 or </w:t>
            </w:r>
            <w:r w:rsidRPr="002920BC">
              <w:rPr>
                <w:color w:val="333333"/>
                <w:highlight w:val="red"/>
                <w:shd w:val="clear" w:color="auto" w:fill="FFFFFF"/>
              </w:rPr>
              <w:t>TQ1-</w:t>
            </w:r>
            <w:r w:rsidR="00292AC1">
              <w:rPr>
                <w:color w:val="333333"/>
                <w:highlight w:val="red"/>
                <w:shd w:val="clear" w:color="auto" w:fill="FFFFFF"/>
              </w:rPr>
              <w:t>9.1</w:t>
            </w:r>
          </w:p>
        </w:tc>
      </w:tr>
    </w:tbl>
    <w:p w14:paraId="4A69A2A8" w14:textId="77777777" w:rsidR="00554ABC" w:rsidRPr="008C38CE" w:rsidRDefault="00554ABC">
      <w:pPr>
        <w:rPr>
          <w:color w:val="333333"/>
          <w:shd w:val="clear" w:color="auto" w:fill="FFFFFF"/>
        </w:rPr>
      </w:pPr>
    </w:p>
    <w:p w14:paraId="6F4842CA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1..</w:t>
      </w:r>
      <w:proofErr w:type="gramEnd"/>
      <w:r w:rsidR="00EA26B6"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1FE77AEE" w14:textId="77777777" w:rsidTr="00AF7DA0">
        <w:tc>
          <w:tcPr>
            <w:tcW w:w="6475" w:type="dxa"/>
          </w:tcPr>
          <w:p w14:paraId="423730D3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6475" w:type="dxa"/>
          </w:tcPr>
          <w:p w14:paraId="5A58E8CA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61B82D0A" w14:textId="77777777" w:rsidTr="00AF7DA0">
        <w:tc>
          <w:tcPr>
            <w:tcW w:w="6475" w:type="dxa"/>
          </w:tcPr>
          <w:p w14:paraId="0E63C55F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Universal service identifier</w:t>
            </w:r>
            <w:r w:rsidR="00554DE9">
              <w:rPr>
                <w:rFonts w:cs="Helvetica"/>
                <w:color w:val="000000"/>
              </w:rPr>
              <w:t xml:space="preserve"> (LOINC)</w:t>
            </w:r>
          </w:p>
        </w:tc>
        <w:tc>
          <w:tcPr>
            <w:tcW w:w="6475" w:type="dxa"/>
          </w:tcPr>
          <w:p w14:paraId="249776E0" w14:textId="77777777" w:rsidR="007741E7" w:rsidRPr="008C38CE" w:rsidRDefault="00554DE9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OBR-4.3=’LN’] </w:t>
            </w:r>
            <w:r w:rsidR="001D47EB">
              <w:rPr>
                <w:color w:val="333333"/>
                <w:shd w:val="clear" w:color="auto" w:fill="FFFFFF"/>
              </w:rPr>
              <w:t>OBR-4</w:t>
            </w:r>
            <w:r>
              <w:rPr>
                <w:color w:val="333333"/>
                <w:shd w:val="clear" w:color="auto" w:fill="FFFFFF"/>
              </w:rPr>
              <w:t>.1 or [when OBR-4.6=’LN’]</w:t>
            </w:r>
            <w:r w:rsidR="00D10D8F">
              <w:rPr>
                <w:color w:val="333333"/>
                <w:shd w:val="clear" w:color="auto" w:fill="FFFFFF"/>
              </w:rPr>
              <w:t xml:space="preserve"> OBR-4.4</w:t>
            </w:r>
            <w:r>
              <w:rPr>
                <w:color w:val="333333"/>
                <w:shd w:val="clear" w:color="auto" w:fill="FFFFFF"/>
              </w:rPr>
              <w:t xml:space="preserve"> </w:t>
            </w:r>
          </w:p>
        </w:tc>
      </w:tr>
      <w:tr w:rsidR="007741E7" w:rsidRPr="008C38CE" w14:paraId="4C38D582" w14:textId="77777777" w:rsidTr="00AF7DA0">
        <w:tc>
          <w:tcPr>
            <w:tcW w:w="6475" w:type="dxa"/>
          </w:tcPr>
          <w:p w14:paraId="71A4C547" w14:textId="77777777" w:rsidR="007741E7" w:rsidRPr="005D40E1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 w:rsidRPr="005D40E1">
              <w:rPr>
                <w:rFonts w:cs="Helvetica"/>
                <w:color w:val="000000"/>
              </w:rPr>
              <w:t>Alternate u</w:t>
            </w:r>
            <w:r w:rsidR="007741E7" w:rsidRPr="005D40E1">
              <w:rPr>
                <w:rFonts w:cs="Helvetica"/>
                <w:color w:val="000000"/>
              </w:rPr>
              <w:t>niversal service identifier</w:t>
            </w:r>
          </w:p>
        </w:tc>
        <w:tc>
          <w:tcPr>
            <w:tcW w:w="6475" w:type="dxa"/>
          </w:tcPr>
          <w:p w14:paraId="59311D2B" w14:textId="77777777" w:rsidR="007741E7" w:rsidRPr="005D40E1" w:rsidRDefault="00D10D8F" w:rsidP="00AF7DA0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[when OBR-4.</w:t>
            </w:r>
            <w:proofErr w:type="gramStart"/>
            <w:r w:rsidRPr="005D40E1">
              <w:rPr>
                <w:color w:val="333333"/>
                <w:shd w:val="clear" w:color="auto" w:fill="FFFFFF"/>
              </w:rPr>
              <w:t>3 !</w:t>
            </w:r>
            <w:proofErr w:type="gramEnd"/>
            <w:r w:rsidRPr="005D40E1">
              <w:rPr>
                <w:color w:val="333333"/>
                <w:shd w:val="clear" w:color="auto" w:fill="FFFFFF"/>
              </w:rPr>
              <w:t xml:space="preserve">= ’LN’] </w:t>
            </w:r>
            <w:r w:rsidR="001D47EB" w:rsidRPr="005D40E1">
              <w:rPr>
                <w:color w:val="333333"/>
                <w:shd w:val="clear" w:color="auto" w:fill="FFFFFF"/>
              </w:rPr>
              <w:t>OBR-4</w:t>
            </w:r>
            <w:r w:rsidRPr="005D40E1">
              <w:rPr>
                <w:color w:val="333333"/>
                <w:shd w:val="clear" w:color="auto" w:fill="FFFFFF"/>
              </w:rPr>
              <w:t>.1 or [when OBR-4.6 !=’LN’] OBR-4.4</w:t>
            </w:r>
          </w:p>
        </w:tc>
      </w:tr>
      <w:tr w:rsidR="007741E7" w:rsidRPr="008C38CE" w14:paraId="6EC10459" w14:textId="77777777" w:rsidTr="00AF7DA0">
        <w:tc>
          <w:tcPr>
            <w:tcW w:w="6475" w:type="dxa"/>
          </w:tcPr>
          <w:p w14:paraId="3B63C2BB" w14:textId="77777777" w:rsidR="00FC35FB" w:rsidRPr="00857381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  <w:rPrChange w:id="52" w:author="Rosin, Caroline (IntlAssoc)" w:date="2017-01-11T11:51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</w:pPr>
            <w:r w:rsidRPr="00857381">
              <w:rPr>
                <w:rFonts w:asciiTheme="minorHAnsi" w:hAnsiTheme="minorHAnsi"/>
                <w:sz w:val="22"/>
                <w:szCs w:val="22"/>
                <w:rPrChange w:id="53" w:author="Rosin, Caroline (IntlAssoc)" w:date="2017-01-11T11:51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  <w:t xml:space="preserve">Observation Date/Time </w:t>
            </w:r>
          </w:p>
          <w:p w14:paraId="7D3245FD" w14:textId="77777777" w:rsidR="007741E7" w:rsidRPr="00857381" w:rsidRDefault="007741E7" w:rsidP="00AF7DA0">
            <w:pPr>
              <w:rPr>
                <w:color w:val="333333"/>
                <w:shd w:val="clear" w:color="auto" w:fill="FFFFFF"/>
                <w:rPrChange w:id="54" w:author="Rosin, Caroline (IntlAssoc)" w:date="2017-01-11T11:51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</w:p>
        </w:tc>
        <w:tc>
          <w:tcPr>
            <w:tcW w:w="6475" w:type="dxa"/>
          </w:tcPr>
          <w:p w14:paraId="0CB3F4BF" w14:textId="77777777" w:rsidR="007741E7" w:rsidRPr="00857381" w:rsidRDefault="001D47EB" w:rsidP="00AF7DA0">
            <w:pPr>
              <w:rPr>
                <w:color w:val="333333"/>
                <w:shd w:val="clear" w:color="auto" w:fill="FFFFFF"/>
                <w:rPrChange w:id="55" w:author="Rosin, Caroline (IntlAssoc)" w:date="2017-01-11T11:51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857381">
              <w:rPr>
                <w:color w:val="333333"/>
                <w:shd w:val="clear" w:color="auto" w:fill="FFFFFF"/>
                <w:rPrChange w:id="56" w:author="Rosin, Caroline (IntlAssoc)" w:date="2017-01-11T11:51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OBR-7</w:t>
            </w:r>
            <w:r w:rsidR="00D10D8F" w:rsidRPr="00857381">
              <w:rPr>
                <w:color w:val="333333"/>
                <w:shd w:val="clear" w:color="auto" w:fill="FFFFFF"/>
                <w:rPrChange w:id="57" w:author="Rosin, Caroline (IntlAssoc)" w:date="2017-01-11T11:51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.1</w:t>
            </w:r>
          </w:p>
        </w:tc>
      </w:tr>
      <w:tr w:rsidR="00FC35FB" w:rsidRPr="008C38CE" w14:paraId="36F7E632" w14:textId="77777777" w:rsidTr="00AF7DA0">
        <w:tc>
          <w:tcPr>
            <w:tcW w:w="6475" w:type="dxa"/>
          </w:tcPr>
          <w:p w14:paraId="7DD0B6AD" w14:textId="77777777" w:rsidR="00FC35FB" w:rsidRPr="00857381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  <w:rPrChange w:id="58" w:author="Rosin, Caroline (IntlAssoc)" w:date="2017-01-11T11:51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</w:pPr>
            <w:r w:rsidRPr="00857381">
              <w:rPr>
                <w:rFonts w:asciiTheme="minorHAnsi" w:hAnsiTheme="minorHAnsi"/>
                <w:sz w:val="22"/>
                <w:szCs w:val="22"/>
                <w:rPrChange w:id="59" w:author="Rosin, Caroline (IntlAssoc)" w:date="2017-01-11T11:51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  <w:t xml:space="preserve">Observation End Date/Time </w:t>
            </w:r>
          </w:p>
          <w:p w14:paraId="4AFCFDDD" w14:textId="77777777" w:rsidR="00FC35FB" w:rsidRPr="00857381" w:rsidRDefault="00FC35FB" w:rsidP="00FC35FB">
            <w:pPr>
              <w:pStyle w:val="Default"/>
              <w:rPr>
                <w:rFonts w:asciiTheme="minorHAnsi" w:hAnsiTheme="minorHAnsi"/>
                <w:sz w:val="22"/>
                <w:szCs w:val="22"/>
                <w:rPrChange w:id="60" w:author="Rosin, Caroline (IntlAssoc)" w:date="2017-01-11T11:51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</w:pPr>
          </w:p>
        </w:tc>
        <w:tc>
          <w:tcPr>
            <w:tcW w:w="6475" w:type="dxa"/>
          </w:tcPr>
          <w:p w14:paraId="66A3DA3B" w14:textId="77777777" w:rsidR="00FC35FB" w:rsidRPr="00857381" w:rsidRDefault="001D47EB" w:rsidP="00AF7DA0">
            <w:pPr>
              <w:rPr>
                <w:color w:val="333333"/>
                <w:shd w:val="clear" w:color="auto" w:fill="FFFFFF"/>
                <w:rPrChange w:id="61" w:author="Rosin, Caroline (IntlAssoc)" w:date="2017-01-11T11:51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857381">
              <w:rPr>
                <w:color w:val="333333"/>
                <w:shd w:val="clear" w:color="auto" w:fill="FFFFFF"/>
                <w:rPrChange w:id="62" w:author="Rosin, Caroline (IntlAssoc)" w:date="2017-01-11T11:51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OBR-8</w:t>
            </w:r>
            <w:r w:rsidR="00D10D8F" w:rsidRPr="00857381">
              <w:rPr>
                <w:color w:val="333333"/>
                <w:shd w:val="clear" w:color="auto" w:fill="FFFFFF"/>
                <w:rPrChange w:id="63" w:author="Rosin, Caroline (IntlAssoc)" w:date="2017-01-11T11:51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.1</w:t>
            </w:r>
          </w:p>
        </w:tc>
      </w:tr>
      <w:tr w:rsidR="00FC35FB" w:rsidRPr="008C38CE" w14:paraId="2DE593E0" w14:textId="77777777" w:rsidTr="00AF7DA0">
        <w:tc>
          <w:tcPr>
            <w:tcW w:w="6475" w:type="dxa"/>
          </w:tcPr>
          <w:p w14:paraId="5F46E10E" w14:textId="77777777" w:rsidR="00FC35FB" w:rsidRPr="008C38CE" w:rsidRDefault="00402972" w:rsidP="0040297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Relevant Clinical Information</w:t>
            </w:r>
          </w:p>
        </w:tc>
        <w:tc>
          <w:tcPr>
            <w:tcW w:w="6475" w:type="dxa"/>
          </w:tcPr>
          <w:p w14:paraId="3D34CE92" w14:textId="77777777" w:rsidR="00FC35FB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OBR-13</w:t>
            </w:r>
            <w:r w:rsidR="00D10D8F">
              <w:rPr>
                <w:color w:val="333333"/>
                <w:shd w:val="clear" w:color="auto" w:fill="FFFFFF"/>
              </w:rPr>
              <w:t>.9 or OBR-13.2 or OBR-13.1</w:t>
            </w:r>
          </w:p>
        </w:tc>
      </w:tr>
    </w:tbl>
    <w:p w14:paraId="2F4B4FFD" w14:textId="5324A48E" w:rsidR="007741E7" w:rsidRPr="008C38CE" w:rsidRDefault="007741E7">
      <w:pPr>
        <w:rPr>
          <w:color w:val="333333"/>
          <w:shd w:val="clear" w:color="auto" w:fill="FFFFFF"/>
        </w:rPr>
      </w:pPr>
    </w:p>
    <w:p w14:paraId="77485900" w14:textId="5C529A6E" w:rsidR="007741E7" w:rsidRPr="00857381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  <w:rPrChange w:id="64" w:author="Rosin, Caroline (IntlAssoc)" w:date="2017-01-11T11:52:00Z">
            <w:rPr>
              <w:color w:val="333333"/>
              <w:highlight w:val="yellow"/>
              <w:shd w:val="clear" w:color="auto" w:fill="FFFFFF"/>
            </w:rPr>
          </w:rPrChange>
        </w:rPr>
      </w:pPr>
      <w:r w:rsidRPr="00857381">
        <w:rPr>
          <w:color w:val="333333"/>
          <w:shd w:val="clear" w:color="auto" w:fill="FFFFFF"/>
          <w:rPrChange w:id="65" w:author="Rosin, Caroline (IntlAssoc)" w:date="2017-01-11T11:52:00Z">
            <w:rPr>
              <w:color w:val="333333"/>
              <w:highlight w:val="yellow"/>
              <w:shd w:val="clear" w:color="auto" w:fill="FFFFFF"/>
            </w:rPr>
          </w:rPrChange>
        </w:rPr>
        <w:t>Notes &amp; Comments</w:t>
      </w:r>
      <w:r w:rsidR="00554ABC" w:rsidRPr="00857381">
        <w:rPr>
          <w:color w:val="333333"/>
          <w:shd w:val="clear" w:color="auto" w:fill="FFFFFF"/>
          <w:rPrChange w:id="66" w:author="Rosin, Caroline (IntlAssoc)" w:date="2017-01-11T11:52:00Z">
            <w:rPr>
              <w:color w:val="333333"/>
              <w:highlight w:val="yellow"/>
              <w:shd w:val="clear" w:color="auto" w:fill="FFFFFF"/>
            </w:rPr>
          </w:rPrChange>
        </w:rPr>
        <w:t xml:space="preserve"> [</w:t>
      </w:r>
      <w:proofErr w:type="gramStart"/>
      <w:r w:rsidR="00554ABC" w:rsidRPr="00857381">
        <w:rPr>
          <w:color w:val="333333"/>
          <w:shd w:val="clear" w:color="auto" w:fill="FFFFFF"/>
          <w:rPrChange w:id="67" w:author="Rosin, Caroline (IntlAssoc)" w:date="2017-01-11T11:52:00Z">
            <w:rPr>
              <w:color w:val="333333"/>
              <w:highlight w:val="yellow"/>
              <w:shd w:val="clear" w:color="auto" w:fill="FFFFFF"/>
            </w:rPr>
          </w:rPrChange>
        </w:rPr>
        <w:t>0..</w:t>
      </w:r>
      <w:proofErr w:type="gramEnd"/>
      <w:r w:rsidR="00D3358D" w:rsidRPr="00857381">
        <w:rPr>
          <w:color w:val="333333"/>
          <w:shd w:val="clear" w:color="auto" w:fill="FFFFFF"/>
          <w:rPrChange w:id="68" w:author="Rosin, Caroline (IntlAssoc)" w:date="2017-01-11T11:52:00Z">
            <w:rPr>
              <w:color w:val="333333"/>
              <w:highlight w:val="yellow"/>
              <w:shd w:val="clear" w:color="auto" w:fill="FFFFFF"/>
            </w:rPr>
          </w:rPrChange>
        </w:rPr>
        <w:t>1</w:t>
      </w:r>
      <w:r w:rsidR="00554ABC" w:rsidRPr="00857381">
        <w:rPr>
          <w:color w:val="333333"/>
          <w:shd w:val="clear" w:color="auto" w:fill="FFFFFF"/>
          <w:rPrChange w:id="69" w:author="Rosin, Caroline (IntlAssoc)" w:date="2017-01-11T11:52:00Z">
            <w:rPr>
              <w:color w:val="333333"/>
              <w:highlight w:val="yellow"/>
              <w:shd w:val="clear" w:color="auto" w:fill="FFFFFF"/>
            </w:rPr>
          </w:rPrChange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303"/>
        <w:gridCol w:w="4144"/>
      </w:tblGrid>
      <w:tr w:rsidR="00554ABC" w:rsidRPr="008C38CE" w14:paraId="0A480CBA" w14:textId="234F362C" w:rsidTr="00554ABC">
        <w:tc>
          <w:tcPr>
            <w:tcW w:w="4503" w:type="dxa"/>
          </w:tcPr>
          <w:p w14:paraId="2D8B48C4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4303" w:type="dxa"/>
          </w:tcPr>
          <w:p w14:paraId="5373531B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  <w:tc>
          <w:tcPr>
            <w:tcW w:w="4144" w:type="dxa"/>
          </w:tcPr>
          <w:p w14:paraId="30DDF11B" w14:textId="77777777" w:rsidR="00554ABC" w:rsidRPr="00402972" w:rsidRDefault="00554ABC" w:rsidP="00AF7DA0">
            <w:pPr>
              <w:rPr>
                <w:b/>
                <w:color w:val="333333"/>
                <w:shd w:val="clear" w:color="auto" w:fill="FFFFFF"/>
              </w:rPr>
            </w:pPr>
          </w:p>
        </w:tc>
      </w:tr>
      <w:tr w:rsidR="00554ABC" w:rsidRPr="008C38CE" w14:paraId="0B957B0C" w14:textId="4D775859" w:rsidTr="00554ABC">
        <w:tc>
          <w:tcPr>
            <w:tcW w:w="4503" w:type="dxa"/>
          </w:tcPr>
          <w:p w14:paraId="091CEDDA" w14:textId="77777777" w:rsidR="00554ABC" w:rsidRPr="008C38CE" w:rsidRDefault="00554ABC" w:rsidP="00AF7DA0">
            <w:pPr>
              <w:rPr>
                <w:color w:val="333333"/>
                <w:shd w:val="clear" w:color="auto" w:fill="FFFFFF"/>
              </w:rPr>
            </w:pPr>
            <w:commentRangeStart w:id="70"/>
            <w:r w:rsidRPr="008C38CE">
              <w:rPr>
                <w:rFonts w:cs="Helvetica"/>
                <w:color w:val="000000"/>
                <w:shd w:val="clear" w:color="auto" w:fill="FFFFFF"/>
              </w:rPr>
              <w:t>Comments</w:t>
            </w:r>
          </w:p>
        </w:tc>
        <w:tc>
          <w:tcPr>
            <w:tcW w:w="4303" w:type="dxa"/>
          </w:tcPr>
          <w:p w14:paraId="35DD731A" w14:textId="77777777" w:rsidR="00554ABC" w:rsidRPr="008C38CE" w:rsidRDefault="00554ABC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NTE-3</w:t>
            </w:r>
            <w:commentRangeEnd w:id="70"/>
            <w:r w:rsidR="00D3358D">
              <w:rPr>
                <w:rStyle w:val="CommentReference"/>
              </w:rPr>
              <w:commentReference w:id="70"/>
            </w:r>
          </w:p>
        </w:tc>
        <w:tc>
          <w:tcPr>
            <w:tcW w:w="4144" w:type="dxa"/>
          </w:tcPr>
          <w:p w14:paraId="7685295E" w14:textId="77777777" w:rsidR="00554ABC" w:rsidRDefault="00554ABC" w:rsidP="00AF7DA0">
            <w:pPr>
              <w:rPr>
                <w:color w:val="333333"/>
                <w:shd w:val="clear" w:color="auto" w:fill="FFFFFF"/>
              </w:rPr>
            </w:pPr>
          </w:p>
        </w:tc>
      </w:tr>
    </w:tbl>
    <w:p w14:paraId="009E4398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5293D597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Result Copies To</w:t>
      </w:r>
      <w:r w:rsidR="00EA26B6">
        <w:rPr>
          <w:color w:val="333333"/>
          <w:shd w:val="clear" w:color="auto" w:fill="FFFFFF"/>
        </w:rPr>
        <w:t xml:space="preserve"> [</w:t>
      </w:r>
      <w:proofErr w:type="gramStart"/>
      <w:r w:rsidR="00EA26B6">
        <w:rPr>
          <w:color w:val="333333"/>
          <w:shd w:val="clear" w:color="auto" w:fill="FFFFFF"/>
        </w:rPr>
        <w:t>0..</w:t>
      </w:r>
      <w:proofErr w:type="gramEnd"/>
      <w:r w:rsidR="00EA26B6">
        <w:rPr>
          <w:color w:val="333333"/>
          <w:shd w:val="clear" w:color="auto" w:fill="FFFFFF"/>
        </w:rPr>
        <w:t>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49D17AD5" w14:textId="77777777" w:rsidTr="00AF7DA0">
        <w:tc>
          <w:tcPr>
            <w:tcW w:w="6475" w:type="dxa"/>
          </w:tcPr>
          <w:p w14:paraId="0C75E49E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1D0296A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1674E21F" w14:textId="77777777" w:rsidTr="00AF7DA0">
        <w:tc>
          <w:tcPr>
            <w:tcW w:w="6475" w:type="dxa"/>
          </w:tcPr>
          <w:p w14:paraId="0462277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Instance ID</w:t>
            </w:r>
          </w:p>
        </w:tc>
        <w:tc>
          <w:tcPr>
            <w:tcW w:w="6475" w:type="dxa"/>
          </w:tcPr>
          <w:p w14:paraId="449154F4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PRT-1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53F74A8C" w14:textId="77777777" w:rsidTr="00AF7DA0">
        <w:tc>
          <w:tcPr>
            <w:tcW w:w="6475" w:type="dxa"/>
          </w:tcPr>
          <w:p w14:paraId="1D136BB2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NPI identifier</w:t>
            </w:r>
          </w:p>
        </w:tc>
        <w:tc>
          <w:tcPr>
            <w:tcW w:w="6475" w:type="dxa"/>
          </w:tcPr>
          <w:p w14:paraId="0D175A7E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PRT-5</w:t>
            </w:r>
            <w:r w:rsidR="00D10D8F">
              <w:rPr>
                <w:color w:val="333333"/>
                <w:shd w:val="clear" w:color="auto" w:fill="FFFFFF"/>
              </w:rPr>
              <w:t>.1</w:t>
            </w:r>
          </w:p>
        </w:tc>
      </w:tr>
      <w:tr w:rsidR="007741E7" w:rsidRPr="008C38CE" w14:paraId="748968C5" w14:textId="77777777" w:rsidTr="00AF7DA0">
        <w:tc>
          <w:tcPr>
            <w:tcW w:w="6475" w:type="dxa"/>
          </w:tcPr>
          <w:p w14:paraId="50F3AE3B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Name</w:t>
            </w:r>
          </w:p>
        </w:tc>
        <w:tc>
          <w:tcPr>
            <w:tcW w:w="6475" w:type="dxa"/>
          </w:tcPr>
          <w:p w14:paraId="2F6FF150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PRT-5</w:t>
            </w:r>
            <w:r w:rsidR="00D10D8F">
              <w:rPr>
                <w:color w:val="333333"/>
                <w:shd w:val="clear" w:color="auto" w:fill="FFFFFF"/>
              </w:rPr>
              <w:t>.3 PRT-5.2</w:t>
            </w:r>
          </w:p>
        </w:tc>
      </w:tr>
      <w:tr w:rsidR="00D10D8F" w:rsidRPr="008C38CE" w14:paraId="74B0E429" w14:textId="77777777" w:rsidTr="00D10D8F">
        <w:trPr>
          <w:trHeight w:val="75"/>
        </w:trPr>
        <w:tc>
          <w:tcPr>
            <w:tcW w:w="6475" w:type="dxa"/>
            <w:vMerge w:val="restart"/>
          </w:tcPr>
          <w:p w14:paraId="56853E2F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Address</w:t>
            </w:r>
          </w:p>
        </w:tc>
        <w:tc>
          <w:tcPr>
            <w:tcW w:w="6475" w:type="dxa"/>
          </w:tcPr>
          <w:p w14:paraId="50AF6B36" w14:textId="77777777" w:rsidR="00D10D8F" w:rsidRPr="001946B9" w:rsidRDefault="00D10D8F" w:rsidP="00D10D8F">
            <w:r w:rsidRPr="001946B9">
              <w:t>PRT-14.1.1</w:t>
            </w:r>
          </w:p>
        </w:tc>
      </w:tr>
      <w:tr w:rsidR="00D10D8F" w:rsidRPr="008C38CE" w14:paraId="7054FB15" w14:textId="77777777" w:rsidTr="00AF7DA0">
        <w:trPr>
          <w:trHeight w:val="75"/>
        </w:trPr>
        <w:tc>
          <w:tcPr>
            <w:tcW w:w="6475" w:type="dxa"/>
            <w:vMerge/>
          </w:tcPr>
          <w:p w14:paraId="412DE82A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1930630F" w14:textId="77777777" w:rsidR="00D10D8F" w:rsidRPr="001946B9" w:rsidRDefault="00D10D8F" w:rsidP="00D10D8F">
            <w:r w:rsidRPr="001946B9">
              <w:t>PRT-14.2</w:t>
            </w:r>
          </w:p>
        </w:tc>
      </w:tr>
      <w:tr w:rsidR="00D10D8F" w:rsidRPr="008C38CE" w14:paraId="3C349389" w14:textId="77777777" w:rsidTr="00AF7DA0">
        <w:trPr>
          <w:trHeight w:val="75"/>
        </w:trPr>
        <w:tc>
          <w:tcPr>
            <w:tcW w:w="6475" w:type="dxa"/>
            <w:vMerge/>
          </w:tcPr>
          <w:p w14:paraId="07313D28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0703E9FF" w14:textId="77777777" w:rsidR="00D10D8F" w:rsidRPr="001946B9" w:rsidRDefault="00D10D8F" w:rsidP="00D10D8F">
            <w:r w:rsidRPr="001946B9">
              <w:t>PRT-14.3 PRT-14.4 PRT-14.5</w:t>
            </w:r>
          </w:p>
        </w:tc>
      </w:tr>
      <w:tr w:rsidR="00D10D8F" w:rsidRPr="008C38CE" w14:paraId="26802B22" w14:textId="77777777" w:rsidTr="00AF7DA0">
        <w:trPr>
          <w:trHeight w:val="75"/>
        </w:trPr>
        <w:tc>
          <w:tcPr>
            <w:tcW w:w="6475" w:type="dxa"/>
            <w:vMerge/>
          </w:tcPr>
          <w:p w14:paraId="480CB594" w14:textId="7777777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</w:p>
        </w:tc>
        <w:tc>
          <w:tcPr>
            <w:tcW w:w="6475" w:type="dxa"/>
          </w:tcPr>
          <w:p w14:paraId="2A9EBB32" w14:textId="77777777" w:rsidR="00D10D8F" w:rsidRDefault="00D10D8F" w:rsidP="00D10D8F">
            <w:r w:rsidRPr="001946B9">
              <w:t>PRT-14.6</w:t>
            </w:r>
          </w:p>
        </w:tc>
      </w:tr>
      <w:tr w:rsidR="00D10D8F" w:rsidRPr="008C38CE" w14:paraId="1515DB32" w14:textId="77777777" w:rsidTr="00AF7DA0">
        <w:tc>
          <w:tcPr>
            <w:tcW w:w="6475" w:type="dxa"/>
          </w:tcPr>
          <w:p w14:paraId="1E037326" w14:textId="77777777" w:rsidR="00D10D8F" w:rsidRPr="00857381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commentRangeStart w:id="71"/>
            <w:r w:rsidRPr="00857381">
              <w:rPr>
                <w:rFonts w:cs="Helvetica"/>
                <w:color w:val="000000"/>
                <w:shd w:val="clear" w:color="auto" w:fill="FFFFFF"/>
              </w:rPr>
              <w:t>Phone Number</w:t>
            </w:r>
            <w:commentRangeEnd w:id="71"/>
            <w:r w:rsidR="006E7EE6" w:rsidRPr="00857381">
              <w:rPr>
                <w:rStyle w:val="CommentReference"/>
              </w:rPr>
              <w:commentReference w:id="71"/>
            </w:r>
          </w:p>
        </w:tc>
        <w:tc>
          <w:tcPr>
            <w:tcW w:w="6475" w:type="dxa"/>
          </w:tcPr>
          <w:p w14:paraId="05652A56" w14:textId="77777777" w:rsidR="00D10D8F" w:rsidRPr="005D40E1" w:rsidRDefault="00D10D8F" w:rsidP="00D10D8F">
            <w:r w:rsidRPr="005D40E1">
              <w:t>[when PRT-15.3 = ‘PH’] PRT-15.6 PRT-15.7 PRT-15.8</w:t>
            </w:r>
          </w:p>
        </w:tc>
      </w:tr>
      <w:tr w:rsidR="00D10D8F" w:rsidRPr="008C38CE" w14:paraId="7D688DE2" w14:textId="77777777" w:rsidTr="00AF7DA0">
        <w:tc>
          <w:tcPr>
            <w:tcW w:w="6475" w:type="dxa"/>
          </w:tcPr>
          <w:p w14:paraId="0286B840" w14:textId="77777777" w:rsidR="00D10D8F" w:rsidRPr="00857381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commentRangeStart w:id="72"/>
            <w:r w:rsidRPr="00857381">
              <w:rPr>
                <w:rFonts w:cs="Helvetica"/>
                <w:color w:val="000000"/>
                <w:rPrChange w:id="73" w:author="Rosin, Caroline (IntlAssoc)" w:date="2017-01-11T11:52:00Z">
                  <w:rPr>
                    <w:rFonts w:cs="Helvetica"/>
                    <w:color w:val="000000"/>
                    <w:highlight w:val="yellow"/>
                  </w:rPr>
                </w:rPrChange>
              </w:rPr>
              <w:t>Email address</w:t>
            </w:r>
            <w:commentRangeEnd w:id="72"/>
            <w:r w:rsidR="006E7EE6" w:rsidRPr="00857381">
              <w:rPr>
                <w:rStyle w:val="CommentReference"/>
                <w:rPrChange w:id="74" w:author="Rosin, Caroline (IntlAssoc)" w:date="2017-01-11T11:52:00Z">
                  <w:rPr>
                    <w:rStyle w:val="CommentReference"/>
                    <w:highlight w:val="yellow"/>
                  </w:rPr>
                </w:rPrChange>
              </w:rPr>
              <w:commentReference w:id="72"/>
            </w:r>
          </w:p>
        </w:tc>
        <w:tc>
          <w:tcPr>
            <w:tcW w:w="6475" w:type="dxa"/>
          </w:tcPr>
          <w:p w14:paraId="055733BD" w14:textId="77777777" w:rsidR="00D10D8F" w:rsidRPr="005D40E1" w:rsidRDefault="00D10D8F" w:rsidP="00D10D8F">
            <w:r w:rsidRPr="005D40E1">
              <w:t>[when PRT-15.3 = ‘X.400’ or ‘Internet’] PRT-15.4</w:t>
            </w:r>
          </w:p>
        </w:tc>
      </w:tr>
      <w:tr w:rsidR="007741E7" w:rsidRPr="008C38CE" w14:paraId="40F9726E" w14:textId="77777777" w:rsidTr="00AF7DA0">
        <w:tc>
          <w:tcPr>
            <w:tcW w:w="6475" w:type="dxa"/>
          </w:tcPr>
          <w:p w14:paraId="2F181F17" w14:textId="77777777" w:rsidR="007741E7" w:rsidRPr="008C38CE" w:rsidRDefault="001D47EB" w:rsidP="007741E7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Action code</w:t>
            </w:r>
          </w:p>
        </w:tc>
        <w:tc>
          <w:tcPr>
            <w:tcW w:w="6475" w:type="dxa"/>
          </w:tcPr>
          <w:p w14:paraId="4B6D739F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PRT-2</w:t>
            </w:r>
          </w:p>
        </w:tc>
      </w:tr>
      <w:tr w:rsidR="007741E7" w:rsidRPr="008C38CE" w14:paraId="716DBCBA" w14:textId="77777777" w:rsidTr="00AF7DA0">
        <w:tc>
          <w:tcPr>
            <w:tcW w:w="6475" w:type="dxa"/>
          </w:tcPr>
          <w:p w14:paraId="3CA7AD5E" w14:textId="77777777" w:rsidR="007741E7" w:rsidRPr="008C38CE" w:rsidRDefault="001D47EB" w:rsidP="007741E7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Participation</w:t>
            </w:r>
          </w:p>
        </w:tc>
        <w:tc>
          <w:tcPr>
            <w:tcW w:w="6475" w:type="dxa"/>
          </w:tcPr>
          <w:p w14:paraId="07B2CCF6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PRT-4</w:t>
            </w:r>
            <w:r w:rsidR="00D10D8F">
              <w:rPr>
                <w:color w:val="333333"/>
                <w:shd w:val="clear" w:color="auto" w:fill="FFFFFF"/>
              </w:rPr>
              <w:t>.9 or PRT-4.2 or PRT-4.1</w:t>
            </w:r>
          </w:p>
        </w:tc>
      </w:tr>
    </w:tbl>
    <w:p w14:paraId="19EE10BA" w14:textId="77777777" w:rsidR="007741E7" w:rsidRPr="008C38CE" w:rsidRDefault="007741E7">
      <w:pPr>
        <w:rPr>
          <w:color w:val="333333"/>
          <w:shd w:val="clear" w:color="auto" w:fill="FFFFFF"/>
        </w:rPr>
      </w:pPr>
    </w:p>
    <w:p w14:paraId="5D046B70" w14:textId="77777777" w:rsidR="007741E7" w:rsidRPr="00EA26B6" w:rsidRDefault="007741E7" w:rsidP="00657D31">
      <w:pPr>
        <w:pStyle w:val="ListParagraph"/>
        <w:numPr>
          <w:ilvl w:val="1"/>
          <w:numId w:val="1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Diagnosis Information</w:t>
      </w:r>
      <w:r w:rsidR="00EA26B6" w:rsidRPr="00EA26B6">
        <w:rPr>
          <w:color w:val="333333"/>
          <w:shd w:val="clear" w:color="auto" w:fill="FFFFFF"/>
        </w:rPr>
        <w:t xml:space="preserve"> [</w:t>
      </w:r>
      <w:proofErr w:type="gramStart"/>
      <w:r w:rsidR="00EA26B6" w:rsidRPr="00EA26B6">
        <w:rPr>
          <w:color w:val="333333"/>
          <w:shd w:val="clear" w:color="auto" w:fill="FFFFFF"/>
        </w:rPr>
        <w:t>1..</w:t>
      </w:r>
      <w:proofErr w:type="gramEnd"/>
      <w:r w:rsidR="00EA26B6" w:rsidRPr="00EA26B6">
        <w:rPr>
          <w:color w:val="333333"/>
          <w:shd w:val="clear" w:color="auto" w:fill="FFFFFF"/>
        </w:rPr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741E7" w:rsidRPr="008C38CE" w14:paraId="38EBA18C" w14:textId="77777777" w:rsidTr="00AF7DA0">
        <w:tc>
          <w:tcPr>
            <w:tcW w:w="6475" w:type="dxa"/>
          </w:tcPr>
          <w:p w14:paraId="0D9A868D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6475" w:type="dxa"/>
          </w:tcPr>
          <w:p w14:paraId="7C28810C" w14:textId="77777777" w:rsidR="007741E7" w:rsidRPr="00402972" w:rsidRDefault="007741E7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7741E7" w:rsidRPr="008C38CE" w14:paraId="300A85B8" w14:textId="77777777" w:rsidTr="00AF7DA0">
        <w:tc>
          <w:tcPr>
            <w:tcW w:w="6475" w:type="dxa"/>
          </w:tcPr>
          <w:p w14:paraId="42A138D3" w14:textId="77777777" w:rsidR="007741E7" w:rsidRPr="008C38CE" w:rsidRDefault="007741E7" w:rsidP="00AF7DA0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rFonts w:cs="Helvetica"/>
                <w:color w:val="000000"/>
                <w:shd w:val="clear" w:color="auto" w:fill="FFFFFF"/>
              </w:rPr>
              <w:t>Priority</w:t>
            </w:r>
          </w:p>
        </w:tc>
        <w:tc>
          <w:tcPr>
            <w:tcW w:w="6475" w:type="dxa"/>
          </w:tcPr>
          <w:p w14:paraId="3E0DBCA3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DG1-15</w:t>
            </w:r>
          </w:p>
        </w:tc>
      </w:tr>
      <w:tr w:rsidR="007741E7" w:rsidRPr="008C38CE" w14:paraId="1ABF46C9" w14:textId="77777777" w:rsidTr="00AF7DA0">
        <w:tc>
          <w:tcPr>
            <w:tcW w:w="6475" w:type="dxa"/>
          </w:tcPr>
          <w:p w14:paraId="1EB8A8C8" w14:textId="77777777" w:rsidR="007741E7" w:rsidRPr="008C38CE" w:rsidRDefault="007741E7" w:rsidP="007741E7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 xml:space="preserve">Diagnosis </w:t>
            </w:r>
            <w:r w:rsidR="00D10D8F">
              <w:rPr>
                <w:rFonts w:cs="Helvetica"/>
                <w:color w:val="000000"/>
              </w:rPr>
              <w:t xml:space="preserve">ICD-9CM </w:t>
            </w:r>
            <w:r w:rsidRPr="008C38CE">
              <w:rPr>
                <w:rFonts w:cs="Helvetica"/>
                <w:color w:val="000000"/>
              </w:rPr>
              <w:t>Code</w:t>
            </w:r>
          </w:p>
        </w:tc>
        <w:tc>
          <w:tcPr>
            <w:tcW w:w="6475" w:type="dxa"/>
          </w:tcPr>
          <w:p w14:paraId="2D2FB854" w14:textId="77777777" w:rsidR="007741E7" w:rsidRPr="008C38CE" w:rsidRDefault="00D10D8F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DG1-3.3=’I9’] </w:t>
            </w:r>
            <w:r w:rsidR="001D47EB">
              <w:rPr>
                <w:color w:val="333333"/>
                <w:shd w:val="clear" w:color="auto" w:fill="FFFFFF"/>
              </w:rPr>
              <w:t>DG1-3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D10D8F" w:rsidRPr="008C38CE" w14:paraId="6E2F291E" w14:textId="77777777" w:rsidTr="00AF7DA0">
        <w:tc>
          <w:tcPr>
            <w:tcW w:w="6475" w:type="dxa"/>
          </w:tcPr>
          <w:p w14:paraId="370B3F72" w14:textId="67FB5BA7" w:rsidR="00D10D8F" w:rsidRPr="008C38CE" w:rsidRDefault="00D10D8F" w:rsidP="00D10D8F">
            <w:pPr>
              <w:spacing w:line="300" w:lineRule="atLeast"/>
              <w:rPr>
                <w:rFonts w:cs="Helvetica"/>
                <w:color w:val="000000"/>
              </w:rPr>
            </w:pPr>
            <w:r w:rsidRPr="005D40E1">
              <w:rPr>
                <w:rFonts w:cs="Helvetica"/>
              </w:rPr>
              <w:t>Diagnosis ICD-</w:t>
            </w:r>
            <w:r w:rsidR="00C73522" w:rsidRPr="005D40E1">
              <w:rPr>
                <w:rFonts w:cs="Helvetica"/>
              </w:rPr>
              <w:t>10</w:t>
            </w:r>
            <w:r w:rsidRPr="005D40E1">
              <w:rPr>
                <w:rFonts w:cs="Helvetica"/>
              </w:rPr>
              <w:t>CM Code</w:t>
            </w:r>
          </w:p>
        </w:tc>
        <w:tc>
          <w:tcPr>
            <w:tcW w:w="6475" w:type="dxa"/>
          </w:tcPr>
          <w:p w14:paraId="458DDB9E" w14:textId="77777777" w:rsidR="00D10D8F" w:rsidRPr="008C38CE" w:rsidRDefault="00D10D8F" w:rsidP="00D10D8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DG1-3.3=’I10C’] DG1-3.1</w:t>
            </w:r>
          </w:p>
        </w:tc>
      </w:tr>
      <w:tr w:rsidR="007741E7" w:rsidRPr="008C38CE" w14:paraId="35E405A2" w14:textId="77777777" w:rsidTr="00AF7DA0">
        <w:tc>
          <w:tcPr>
            <w:tcW w:w="6475" w:type="dxa"/>
          </w:tcPr>
          <w:p w14:paraId="2249533E" w14:textId="77777777" w:rsidR="007741E7" w:rsidRPr="008C38CE" w:rsidRDefault="007741E7" w:rsidP="007741E7">
            <w:pPr>
              <w:spacing w:line="300" w:lineRule="atLeast"/>
              <w:rPr>
                <w:color w:val="333333"/>
                <w:shd w:val="clear" w:color="auto" w:fill="FFFFFF"/>
              </w:rPr>
            </w:pPr>
            <w:r w:rsidRPr="008C38CE">
              <w:rPr>
                <w:rFonts w:cs="Helvetica"/>
                <w:color w:val="000000"/>
              </w:rPr>
              <w:t>Diagnosis Type</w:t>
            </w:r>
          </w:p>
        </w:tc>
        <w:tc>
          <w:tcPr>
            <w:tcW w:w="6475" w:type="dxa"/>
          </w:tcPr>
          <w:p w14:paraId="720B485D" w14:textId="77777777" w:rsidR="007741E7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DG1-6</w:t>
            </w:r>
          </w:p>
        </w:tc>
      </w:tr>
    </w:tbl>
    <w:p w14:paraId="23A974F2" w14:textId="77777777" w:rsidR="00857381" w:rsidRDefault="00857381" w:rsidP="00857381">
      <w:pPr>
        <w:pStyle w:val="ListParagraph"/>
        <w:ind w:left="1440"/>
        <w:rPr>
          <w:ins w:id="75" w:author="Rosin, Caroline (IntlAssoc)" w:date="2017-01-11T11:54:00Z"/>
          <w:bCs/>
          <w:highlight w:val="yellow"/>
        </w:rPr>
        <w:pPrChange w:id="76" w:author="Rosin, Caroline (IntlAssoc)" w:date="2017-01-11T11:5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6C6A6DA5" w14:textId="6057CEE8" w:rsidR="008C38CE" w:rsidRPr="00857381" w:rsidRDefault="00C62AFB" w:rsidP="00657D31">
      <w:pPr>
        <w:pStyle w:val="ListParagraph"/>
        <w:numPr>
          <w:ilvl w:val="1"/>
          <w:numId w:val="1"/>
        </w:numPr>
        <w:rPr>
          <w:bCs/>
          <w:rPrChange w:id="77" w:author="Rosin, Caroline (IntlAssoc)" w:date="2017-01-11T11:54:00Z">
            <w:rPr>
              <w:bCs/>
              <w:highlight w:val="yellow"/>
            </w:rPr>
          </w:rPrChange>
        </w:rPr>
      </w:pPr>
      <w:r w:rsidRPr="00857381">
        <w:rPr>
          <w:bCs/>
          <w:rPrChange w:id="78" w:author="Rosin, Caroline (IntlAssoc)" w:date="2017-01-11T11:54:00Z">
            <w:rPr>
              <w:bCs/>
              <w:highlight w:val="yellow"/>
            </w:rPr>
          </w:rPrChange>
        </w:rPr>
        <w:t xml:space="preserve">Observation </w:t>
      </w:r>
      <w:proofErr w:type="gramStart"/>
      <w:r w:rsidRPr="00857381">
        <w:rPr>
          <w:bCs/>
          <w:rPrChange w:id="79" w:author="Rosin, Caroline (IntlAssoc)" w:date="2017-01-11T11:54:00Z">
            <w:rPr>
              <w:bCs/>
              <w:highlight w:val="yellow"/>
            </w:rPr>
          </w:rPrChange>
        </w:rPr>
        <w:t>result</w:t>
      </w:r>
      <w:r w:rsidR="00EA26B6" w:rsidRPr="00857381">
        <w:rPr>
          <w:bCs/>
          <w:rPrChange w:id="80" w:author="Rosin, Caroline (IntlAssoc)" w:date="2017-01-11T11:54:00Z">
            <w:rPr>
              <w:bCs/>
              <w:highlight w:val="yellow"/>
            </w:rPr>
          </w:rPrChange>
        </w:rPr>
        <w:t xml:space="preserve"> </w:t>
      </w:r>
      <w:r w:rsidR="00CD74DA" w:rsidRPr="00857381">
        <w:rPr>
          <w:bCs/>
          <w:rPrChange w:id="81" w:author="Rosin, Caroline (IntlAssoc)" w:date="2017-01-11T11:54:00Z">
            <w:rPr>
              <w:bCs/>
              <w:highlight w:val="yellow"/>
            </w:rPr>
          </w:rPrChange>
        </w:rPr>
        <w:t xml:space="preserve"> [</w:t>
      </w:r>
      <w:proofErr w:type="gramEnd"/>
      <w:r w:rsidR="00292AC1" w:rsidRPr="00857381">
        <w:rPr>
          <w:bCs/>
          <w:rPrChange w:id="82" w:author="Rosin, Caroline (IntlAssoc)" w:date="2017-01-11T11:54:00Z">
            <w:rPr>
              <w:bCs/>
              <w:highlight w:val="yellow"/>
            </w:rPr>
          </w:rPrChange>
        </w:rPr>
        <w:t>0</w:t>
      </w:r>
      <w:r w:rsidR="00CD74DA" w:rsidRPr="00857381">
        <w:rPr>
          <w:bCs/>
          <w:rPrChange w:id="83" w:author="Rosin, Caroline (IntlAssoc)" w:date="2017-01-11T11:54:00Z">
            <w:rPr>
              <w:bCs/>
              <w:highlight w:val="yellow"/>
            </w:rPr>
          </w:rPrChange>
        </w:rPr>
        <w:t>..</w:t>
      </w:r>
      <w:r w:rsidR="00292AC1" w:rsidRPr="00857381">
        <w:rPr>
          <w:bCs/>
          <w:rPrChange w:id="84" w:author="Rosin, Caroline (IntlAssoc)" w:date="2017-01-11T11:54:00Z">
            <w:rPr>
              <w:bCs/>
              <w:highlight w:val="yellow"/>
            </w:rPr>
          </w:rPrChange>
        </w:rPr>
        <w:t>*</w:t>
      </w:r>
      <w:r w:rsidR="00CD74DA" w:rsidRPr="00857381">
        <w:rPr>
          <w:bCs/>
          <w:rPrChange w:id="85" w:author="Rosin, Caroline (IntlAssoc)" w:date="2017-01-11T11:54:00Z">
            <w:rPr>
              <w:bCs/>
              <w:highlight w:val="yellow"/>
            </w:rPr>
          </w:rPrChange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C38CE" w:rsidRPr="008C38CE" w14:paraId="1AF88FED" w14:textId="77777777" w:rsidTr="00AF7DA0">
        <w:tc>
          <w:tcPr>
            <w:tcW w:w="6475" w:type="dxa"/>
          </w:tcPr>
          <w:p w14:paraId="49FD3240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117D9CE4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8C38CE" w:rsidRPr="008C38CE" w14:paraId="26BA5E55" w14:textId="77777777" w:rsidTr="00AF7DA0">
        <w:tc>
          <w:tcPr>
            <w:tcW w:w="6475" w:type="dxa"/>
          </w:tcPr>
          <w:p w14:paraId="4CB63A4F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Observation </w:t>
            </w:r>
            <w:r w:rsidR="00D10D8F">
              <w:rPr>
                <w:rFonts w:asciiTheme="minorHAnsi" w:hAnsiTheme="minorHAnsi"/>
                <w:sz w:val="22"/>
                <w:szCs w:val="22"/>
              </w:rPr>
              <w:t xml:space="preserve">LOINC </w:t>
            </w:r>
            <w:r>
              <w:rPr>
                <w:rFonts w:asciiTheme="minorHAnsi" w:hAnsiTheme="minorHAnsi"/>
                <w:sz w:val="22"/>
                <w:szCs w:val="22"/>
              </w:rPr>
              <w:t>Identifier</w:t>
            </w:r>
          </w:p>
        </w:tc>
        <w:tc>
          <w:tcPr>
            <w:tcW w:w="6475" w:type="dxa"/>
          </w:tcPr>
          <w:p w14:paraId="05E7BFEB" w14:textId="77777777" w:rsidR="008C38CE" w:rsidRPr="008C38CE" w:rsidRDefault="00D10D8F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OBX-3.3=’LN’] </w:t>
            </w:r>
            <w:r w:rsidR="001D47EB">
              <w:rPr>
                <w:color w:val="333333"/>
                <w:shd w:val="clear" w:color="auto" w:fill="FFFFFF"/>
              </w:rPr>
              <w:t>OBX-3</w:t>
            </w:r>
            <w:r>
              <w:rPr>
                <w:color w:val="333333"/>
                <w:shd w:val="clear" w:color="auto" w:fill="FFFFFF"/>
              </w:rPr>
              <w:t>.1 or [when OBX-3.6=’LN’] OBX-3.4</w:t>
            </w:r>
          </w:p>
        </w:tc>
      </w:tr>
      <w:tr w:rsidR="00D10D8F" w:rsidRPr="008C38CE" w14:paraId="50123572" w14:textId="77777777" w:rsidTr="00AF7DA0">
        <w:tc>
          <w:tcPr>
            <w:tcW w:w="6475" w:type="dxa"/>
          </w:tcPr>
          <w:p w14:paraId="56C1B30D" w14:textId="77777777" w:rsidR="00D10D8F" w:rsidRPr="005D40E1" w:rsidRDefault="00D10D8F" w:rsidP="00D10D8F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D40E1">
              <w:rPr>
                <w:rFonts w:asciiTheme="minorHAnsi" w:hAnsiTheme="minorHAnsi"/>
                <w:sz w:val="22"/>
                <w:szCs w:val="22"/>
              </w:rPr>
              <w:t>Observation Alternate Identifier</w:t>
            </w:r>
          </w:p>
        </w:tc>
        <w:tc>
          <w:tcPr>
            <w:tcW w:w="6475" w:type="dxa"/>
          </w:tcPr>
          <w:p w14:paraId="5FFEE132" w14:textId="77777777" w:rsidR="00D10D8F" w:rsidRPr="005D40E1" w:rsidRDefault="00D10D8F" w:rsidP="00D10D8F">
            <w:pPr>
              <w:rPr>
                <w:color w:val="333333"/>
                <w:shd w:val="clear" w:color="auto" w:fill="FFFFFF"/>
              </w:rPr>
            </w:pPr>
            <w:r w:rsidRPr="005D40E1">
              <w:rPr>
                <w:color w:val="333333"/>
                <w:shd w:val="clear" w:color="auto" w:fill="FFFFFF"/>
              </w:rPr>
              <w:t>[when OBX-3.</w:t>
            </w:r>
            <w:proofErr w:type="gramStart"/>
            <w:r w:rsidRPr="005D40E1">
              <w:rPr>
                <w:color w:val="333333"/>
                <w:shd w:val="clear" w:color="auto" w:fill="FFFFFF"/>
              </w:rPr>
              <w:t>3 !</w:t>
            </w:r>
            <w:proofErr w:type="gramEnd"/>
            <w:r w:rsidRPr="005D40E1">
              <w:rPr>
                <w:color w:val="333333"/>
                <w:shd w:val="clear" w:color="auto" w:fill="FFFFFF"/>
              </w:rPr>
              <w:t>= ’LN’] OBX-3.1 or [when OBX-3.6 != ’LN’] OBX-3.4</w:t>
            </w:r>
          </w:p>
        </w:tc>
      </w:tr>
      <w:tr w:rsidR="00D10D8F" w:rsidRPr="008C38CE" w14:paraId="76D7146A" w14:textId="77777777" w:rsidTr="00AF7DA0">
        <w:tc>
          <w:tcPr>
            <w:tcW w:w="6475" w:type="dxa"/>
          </w:tcPr>
          <w:p w14:paraId="65994109" w14:textId="77777777" w:rsidR="00D10D8F" w:rsidRPr="001D47EB" w:rsidRDefault="00D10D8F" w:rsidP="00D10D8F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4360E251" w14:textId="77777777" w:rsidR="00D10D8F" w:rsidRPr="008C38CE" w:rsidRDefault="00CC3916" w:rsidP="00D10D8F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OBX-2 = ‘CWE</w:t>
            </w:r>
            <w:proofErr w:type="gramStart"/>
            <w:r>
              <w:rPr>
                <w:color w:val="333333"/>
                <w:shd w:val="clear" w:color="auto" w:fill="FFFFFF"/>
              </w:rPr>
              <w:t>’]OBX</w:t>
            </w:r>
            <w:proofErr w:type="gramEnd"/>
            <w:r>
              <w:rPr>
                <w:color w:val="333333"/>
                <w:shd w:val="clear" w:color="auto" w:fill="FFFFFF"/>
              </w:rPr>
              <w:t>-5.9 or OBX-5.2 or OBX-5.1</w:t>
            </w:r>
          </w:p>
        </w:tc>
      </w:tr>
      <w:tr w:rsidR="00CC3916" w:rsidRPr="008C38CE" w14:paraId="1245E83A" w14:textId="77777777" w:rsidTr="00AF7DA0">
        <w:tc>
          <w:tcPr>
            <w:tcW w:w="6475" w:type="dxa"/>
          </w:tcPr>
          <w:p w14:paraId="3437224A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422B4D6B" w14:textId="77777777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OBX-2 = ‘NM’] OBX-5</w:t>
            </w:r>
          </w:p>
        </w:tc>
      </w:tr>
      <w:tr w:rsidR="00CC3916" w:rsidRPr="008C38CE" w14:paraId="0AFB0805" w14:textId="77777777" w:rsidTr="00AF7DA0">
        <w:tc>
          <w:tcPr>
            <w:tcW w:w="6475" w:type="dxa"/>
          </w:tcPr>
          <w:p w14:paraId="1EEAB132" w14:textId="77777777" w:rsidR="00CC3916" w:rsidRPr="00857381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7381">
              <w:rPr>
                <w:rFonts w:asciiTheme="minorHAnsi" w:hAnsiTheme="minorHAnsi"/>
                <w:sz w:val="22"/>
                <w:szCs w:val="22"/>
              </w:rPr>
              <w:t xml:space="preserve">Observation Value  </w:t>
            </w:r>
          </w:p>
        </w:tc>
        <w:tc>
          <w:tcPr>
            <w:tcW w:w="6475" w:type="dxa"/>
          </w:tcPr>
          <w:p w14:paraId="2C9C8084" w14:textId="77777777" w:rsidR="00CC3916" w:rsidRPr="00857381" w:rsidRDefault="00CC3916" w:rsidP="00CC3916">
            <w:pPr>
              <w:rPr>
                <w:color w:val="333333"/>
                <w:shd w:val="clear" w:color="auto" w:fill="FFFFFF"/>
                <w:rPrChange w:id="86" w:author="Rosin, Caroline (IntlAssoc)" w:date="2017-01-11T11:54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857381">
              <w:rPr>
                <w:color w:val="333333"/>
                <w:shd w:val="clear" w:color="auto" w:fill="FFFFFF"/>
                <w:rPrChange w:id="87" w:author="Rosin, Caroline (IntlAssoc)" w:date="2017-01-11T11:54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[when OBX-2 = ‘DT’] OBX-5</w:t>
            </w:r>
          </w:p>
        </w:tc>
      </w:tr>
      <w:tr w:rsidR="00CC3916" w:rsidRPr="008C38CE" w14:paraId="2F40B6D1" w14:textId="77777777" w:rsidTr="00AF7DA0">
        <w:tc>
          <w:tcPr>
            <w:tcW w:w="6475" w:type="dxa"/>
          </w:tcPr>
          <w:p w14:paraId="5B6F66E8" w14:textId="77777777" w:rsidR="00CC3916" w:rsidRPr="001D47EB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Units</w:t>
            </w:r>
          </w:p>
        </w:tc>
        <w:tc>
          <w:tcPr>
            <w:tcW w:w="6475" w:type="dxa"/>
          </w:tcPr>
          <w:p w14:paraId="5BCBA9DF" w14:textId="75E93BFE" w:rsidR="00CC3916" w:rsidRPr="008C38CE" w:rsidRDefault="00CC3916" w:rsidP="00CC3916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OBX-6.9 or OBX-6.</w:t>
            </w:r>
            <w:r w:rsidRPr="00AC1A01">
              <w:rPr>
                <w:color w:val="333333"/>
                <w:shd w:val="clear" w:color="auto" w:fill="FFFFFF"/>
              </w:rPr>
              <w:t xml:space="preserve">2 or </w:t>
            </w:r>
            <w:r w:rsidRPr="008C7499">
              <w:rPr>
                <w:color w:val="333333"/>
                <w:shd w:val="clear" w:color="auto" w:fill="FFFFFF"/>
              </w:rPr>
              <w:t>OBX-6.</w:t>
            </w:r>
            <w:r w:rsidR="00C73522" w:rsidRPr="008C7499">
              <w:rPr>
                <w:color w:val="333333"/>
                <w:shd w:val="clear" w:color="auto" w:fill="FFFFFF"/>
              </w:rPr>
              <w:t>1</w:t>
            </w:r>
          </w:p>
        </w:tc>
      </w:tr>
      <w:tr w:rsidR="00CC3916" w:rsidRPr="008C38CE" w14:paraId="38630FF0" w14:textId="77777777" w:rsidTr="00AF7DA0">
        <w:tc>
          <w:tcPr>
            <w:tcW w:w="6475" w:type="dxa"/>
          </w:tcPr>
          <w:p w14:paraId="60B22B7E" w14:textId="77777777" w:rsidR="00CC3916" w:rsidRPr="00857381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57381">
              <w:rPr>
                <w:rFonts w:asciiTheme="minorHAnsi" w:hAnsiTheme="minorHAnsi"/>
                <w:sz w:val="22"/>
                <w:szCs w:val="22"/>
              </w:rPr>
              <w:t xml:space="preserve">Observation Result Status </w:t>
            </w:r>
          </w:p>
        </w:tc>
        <w:tc>
          <w:tcPr>
            <w:tcW w:w="6475" w:type="dxa"/>
          </w:tcPr>
          <w:p w14:paraId="2E3B6A20" w14:textId="77777777" w:rsidR="00CC3916" w:rsidRPr="00857381" w:rsidRDefault="00CC3916" w:rsidP="00CC3916">
            <w:pPr>
              <w:rPr>
                <w:color w:val="333333"/>
                <w:shd w:val="clear" w:color="auto" w:fill="FFFFFF"/>
              </w:rPr>
            </w:pPr>
            <w:r w:rsidRPr="00857381">
              <w:rPr>
                <w:color w:val="333333"/>
                <w:shd w:val="clear" w:color="auto" w:fill="FFFFFF"/>
              </w:rPr>
              <w:t>OBX-11</w:t>
            </w:r>
          </w:p>
        </w:tc>
      </w:tr>
      <w:tr w:rsidR="00CC3916" w:rsidRPr="008C38CE" w14:paraId="766C9941" w14:textId="77777777" w:rsidTr="00AF7DA0">
        <w:tc>
          <w:tcPr>
            <w:tcW w:w="6475" w:type="dxa"/>
          </w:tcPr>
          <w:p w14:paraId="4B673A83" w14:textId="77777777" w:rsidR="00CC3916" w:rsidRPr="00857381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  <w:rPrChange w:id="88" w:author="Rosin, Caroline (IntlAssoc)" w:date="2017-01-11T11:54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</w:pPr>
            <w:r w:rsidRPr="00857381">
              <w:rPr>
                <w:rFonts w:asciiTheme="minorHAnsi" w:hAnsiTheme="minorHAnsi"/>
                <w:sz w:val="22"/>
                <w:szCs w:val="22"/>
                <w:rPrChange w:id="89" w:author="Rosin, Caroline (IntlAssoc)" w:date="2017-01-11T11:54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  <w:t xml:space="preserve">Date/Time of the Observation </w:t>
            </w:r>
          </w:p>
        </w:tc>
        <w:tc>
          <w:tcPr>
            <w:tcW w:w="6475" w:type="dxa"/>
          </w:tcPr>
          <w:p w14:paraId="523C82A3" w14:textId="77777777" w:rsidR="00CC3916" w:rsidRPr="00857381" w:rsidRDefault="00CC3916" w:rsidP="00CC3916">
            <w:pPr>
              <w:rPr>
                <w:color w:val="333333"/>
                <w:shd w:val="clear" w:color="auto" w:fill="FFFFFF"/>
                <w:rPrChange w:id="90" w:author="Rosin, Caroline (IntlAssoc)" w:date="2017-01-11T11:54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857381">
              <w:rPr>
                <w:color w:val="333333"/>
                <w:shd w:val="clear" w:color="auto" w:fill="FFFFFF"/>
                <w:rPrChange w:id="91" w:author="Rosin, Caroline (IntlAssoc)" w:date="2017-01-11T11:54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OBX-14.1</w:t>
            </w:r>
          </w:p>
        </w:tc>
      </w:tr>
      <w:tr w:rsidR="00CC3916" w:rsidRPr="008C38CE" w14:paraId="1AF4C23E" w14:textId="77777777" w:rsidTr="00AF7DA0">
        <w:tc>
          <w:tcPr>
            <w:tcW w:w="6475" w:type="dxa"/>
          </w:tcPr>
          <w:p w14:paraId="3F403DFC" w14:textId="77777777" w:rsidR="00CC3916" w:rsidRPr="00657D31" w:rsidRDefault="00CC3916" w:rsidP="00CC3916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7D31">
              <w:rPr>
                <w:rFonts w:asciiTheme="minorHAnsi" w:hAnsiTheme="minorHAnsi"/>
                <w:sz w:val="22"/>
                <w:szCs w:val="22"/>
              </w:rPr>
              <w:t>Observation Type</w:t>
            </w:r>
          </w:p>
        </w:tc>
        <w:tc>
          <w:tcPr>
            <w:tcW w:w="6475" w:type="dxa"/>
          </w:tcPr>
          <w:p w14:paraId="1E96D1A1" w14:textId="77777777" w:rsidR="00CC3916" w:rsidRPr="00657D31" w:rsidRDefault="00CC3916" w:rsidP="00CC3916">
            <w:pPr>
              <w:rPr>
                <w:color w:val="333333"/>
                <w:shd w:val="clear" w:color="auto" w:fill="FFFFFF"/>
              </w:rPr>
            </w:pPr>
            <w:r w:rsidRPr="00657D31">
              <w:rPr>
                <w:color w:val="333333"/>
                <w:shd w:val="clear" w:color="auto" w:fill="FFFFFF"/>
              </w:rPr>
              <w:t>OBX-29</w:t>
            </w:r>
          </w:p>
        </w:tc>
      </w:tr>
    </w:tbl>
    <w:p w14:paraId="3ACC7334" w14:textId="77777777" w:rsidR="008C38CE" w:rsidRPr="008C38CE" w:rsidRDefault="008C38CE"/>
    <w:p w14:paraId="506C71F3" w14:textId="77777777" w:rsidR="008C38CE" w:rsidRPr="008C38CE" w:rsidRDefault="008C38CE"/>
    <w:p w14:paraId="6B5C4BDE" w14:textId="4EB44B37" w:rsidR="008C38CE" w:rsidRPr="005D40E1" w:rsidRDefault="00C62AFB" w:rsidP="00657D31">
      <w:pPr>
        <w:pStyle w:val="ListParagraph"/>
        <w:numPr>
          <w:ilvl w:val="1"/>
          <w:numId w:val="1"/>
        </w:numPr>
        <w:rPr>
          <w:bCs/>
        </w:rPr>
      </w:pPr>
      <w:r w:rsidRPr="005D40E1">
        <w:rPr>
          <w:bCs/>
        </w:rPr>
        <w:t>Specimen details</w:t>
      </w:r>
      <w:r w:rsidR="00EA26B6" w:rsidRPr="005D40E1">
        <w:rPr>
          <w:bCs/>
        </w:rPr>
        <w:t xml:space="preserve"> [</w:t>
      </w:r>
      <w:proofErr w:type="gramStart"/>
      <w:r w:rsidR="00EA26B6" w:rsidRPr="005D40E1">
        <w:rPr>
          <w:bCs/>
        </w:rPr>
        <w:t>0..</w:t>
      </w:r>
      <w:proofErr w:type="gramEnd"/>
      <w:r w:rsidR="00EA26B6" w:rsidRPr="005D40E1">
        <w:rPr>
          <w:bCs/>
        </w:rPr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C38CE" w:rsidRPr="008C38CE" w14:paraId="6B3652FD" w14:textId="77777777" w:rsidTr="00AF7DA0">
        <w:tc>
          <w:tcPr>
            <w:tcW w:w="6475" w:type="dxa"/>
          </w:tcPr>
          <w:p w14:paraId="4ED7869F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3D546F15" w14:textId="77777777" w:rsidR="008C38CE" w:rsidRPr="00402972" w:rsidRDefault="008C38CE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8C38CE" w:rsidRPr="008C38CE" w14:paraId="0EABA93D" w14:textId="77777777" w:rsidTr="00AF7DA0">
        <w:tc>
          <w:tcPr>
            <w:tcW w:w="6475" w:type="dxa"/>
          </w:tcPr>
          <w:p w14:paraId="1E1AB65D" w14:textId="77777777" w:rsidR="008C38CE" w:rsidRPr="001D47EB" w:rsidRDefault="008C38CE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Type </w:t>
            </w:r>
          </w:p>
        </w:tc>
        <w:tc>
          <w:tcPr>
            <w:tcW w:w="6475" w:type="dxa"/>
          </w:tcPr>
          <w:p w14:paraId="01D2CA68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SPM-4</w:t>
            </w:r>
            <w:r w:rsidR="003752C2">
              <w:rPr>
                <w:color w:val="333333"/>
                <w:shd w:val="clear" w:color="auto" w:fill="FFFFFF"/>
              </w:rPr>
              <w:t>.9 or SPM-4.2 or SPM-4.1</w:t>
            </w:r>
          </w:p>
        </w:tc>
      </w:tr>
      <w:tr w:rsidR="008C38CE" w:rsidRPr="008C38CE" w14:paraId="271F26B7" w14:textId="77777777" w:rsidTr="00AF7DA0">
        <w:tc>
          <w:tcPr>
            <w:tcW w:w="6475" w:type="dxa"/>
          </w:tcPr>
          <w:p w14:paraId="6A883824" w14:textId="77777777" w:rsidR="008C38CE" w:rsidRPr="008C38CE" w:rsidRDefault="001D47EB" w:rsidP="001D47EB">
            <w:pPr>
              <w:pStyle w:val="Default"/>
              <w:rPr>
                <w:rFonts w:asciiTheme="minorHAnsi" w:hAnsiTheme="minorHAnsi" w:cs="Helvetica"/>
                <w:sz w:val="22"/>
                <w:szCs w:val="22"/>
              </w:rPr>
            </w:pPr>
            <w:commentRangeStart w:id="92"/>
            <w:r>
              <w:rPr>
                <w:rFonts w:asciiTheme="minorHAnsi" w:hAnsiTheme="minorHAnsi"/>
                <w:sz w:val="22"/>
                <w:szCs w:val="22"/>
              </w:rPr>
              <w:t>Type Modifier</w:t>
            </w:r>
            <w:commentRangeEnd w:id="92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2"/>
            </w:r>
          </w:p>
        </w:tc>
        <w:tc>
          <w:tcPr>
            <w:tcW w:w="6475" w:type="dxa"/>
          </w:tcPr>
          <w:p w14:paraId="06DEA9A7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SPM-5</w:t>
            </w:r>
            <w:r w:rsidR="003752C2">
              <w:rPr>
                <w:color w:val="333333"/>
                <w:shd w:val="clear" w:color="auto" w:fill="FFFFFF"/>
              </w:rPr>
              <w:t>.9 or SPM-5.2 or SPM-5.1</w:t>
            </w:r>
          </w:p>
        </w:tc>
      </w:tr>
      <w:tr w:rsidR="008C38CE" w:rsidRPr="008C38CE" w14:paraId="1EB863F4" w14:textId="77777777" w:rsidTr="00AF7DA0">
        <w:tc>
          <w:tcPr>
            <w:tcW w:w="6475" w:type="dxa"/>
          </w:tcPr>
          <w:p w14:paraId="711CF30C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93"/>
            <w:r>
              <w:rPr>
                <w:rFonts w:asciiTheme="minorHAnsi" w:hAnsiTheme="minorHAnsi"/>
                <w:sz w:val="22"/>
                <w:szCs w:val="22"/>
              </w:rPr>
              <w:t>Additives</w:t>
            </w:r>
            <w:commentRangeEnd w:id="93"/>
            <w:r w:rsidR="006E7EE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3"/>
            </w:r>
          </w:p>
        </w:tc>
        <w:tc>
          <w:tcPr>
            <w:tcW w:w="6475" w:type="dxa"/>
          </w:tcPr>
          <w:p w14:paraId="7EA518E1" w14:textId="77777777" w:rsidR="008C38CE" w:rsidRPr="008C38CE" w:rsidRDefault="001D47EB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SPM-6</w:t>
            </w:r>
            <w:r w:rsidR="003752C2">
              <w:rPr>
                <w:color w:val="333333"/>
                <w:shd w:val="clear" w:color="auto" w:fill="FFFFFF"/>
              </w:rPr>
              <w:t>.9 or SPM-6.2 or SPM-6.1</w:t>
            </w:r>
          </w:p>
        </w:tc>
      </w:tr>
      <w:tr w:rsidR="008C38CE" w:rsidRPr="008C38CE" w14:paraId="7572FCC1" w14:textId="77777777" w:rsidTr="00AF7DA0">
        <w:tc>
          <w:tcPr>
            <w:tcW w:w="6475" w:type="dxa"/>
          </w:tcPr>
          <w:p w14:paraId="22DF56FE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Collection Method</w:t>
            </w:r>
          </w:p>
        </w:tc>
        <w:tc>
          <w:tcPr>
            <w:tcW w:w="6475" w:type="dxa"/>
          </w:tcPr>
          <w:p w14:paraId="6D190F75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SPM-7.9 or SPM-7.2 or SPM-7.1</w:t>
            </w:r>
          </w:p>
        </w:tc>
      </w:tr>
      <w:tr w:rsidR="008C38CE" w:rsidRPr="008C38CE" w14:paraId="04B63ABD" w14:textId="77777777" w:rsidTr="00AF7DA0">
        <w:tc>
          <w:tcPr>
            <w:tcW w:w="6475" w:type="dxa"/>
          </w:tcPr>
          <w:p w14:paraId="57575EB0" w14:textId="77777777" w:rsidR="008C38CE" w:rsidRPr="001D47EB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Source Site</w:t>
            </w:r>
          </w:p>
        </w:tc>
        <w:tc>
          <w:tcPr>
            <w:tcW w:w="6475" w:type="dxa"/>
          </w:tcPr>
          <w:p w14:paraId="4DD87967" w14:textId="77777777" w:rsidR="008C38CE" w:rsidRPr="008C38CE" w:rsidRDefault="003752C2" w:rsidP="00AF7DA0">
            <w:pPr>
              <w:rPr>
                <w:color w:val="333333"/>
                <w:shd w:val="clear" w:color="auto" w:fill="FFFFFF"/>
              </w:rPr>
            </w:pPr>
            <w:r w:rsidRPr="003752C2">
              <w:rPr>
                <w:color w:val="333333"/>
                <w:shd w:val="clear" w:color="auto" w:fill="FFFFFF"/>
              </w:rPr>
              <w:t>SPM-8.9 or SPM-8.2 or SPM-8.1</w:t>
            </w:r>
          </w:p>
        </w:tc>
      </w:tr>
      <w:tr w:rsidR="008C38CE" w:rsidRPr="008C38CE" w14:paraId="1BC3495D" w14:textId="77777777" w:rsidTr="00AF7DA0">
        <w:tc>
          <w:tcPr>
            <w:tcW w:w="6475" w:type="dxa"/>
          </w:tcPr>
          <w:p w14:paraId="5DF821BA" w14:textId="77777777" w:rsidR="008C38CE" w:rsidRPr="00EA4332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94"/>
            <w:r w:rsidRPr="00EA4332">
              <w:rPr>
                <w:rFonts w:asciiTheme="minorHAnsi" w:hAnsiTheme="minorHAnsi"/>
                <w:sz w:val="22"/>
                <w:szCs w:val="22"/>
              </w:rPr>
              <w:t>Source Site Modifier</w:t>
            </w:r>
            <w:commentRangeEnd w:id="94"/>
            <w:r w:rsidR="006E7EE6" w:rsidRPr="00EA4332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4"/>
            </w:r>
          </w:p>
        </w:tc>
        <w:tc>
          <w:tcPr>
            <w:tcW w:w="6475" w:type="dxa"/>
          </w:tcPr>
          <w:p w14:paraId="1332B7D6" w14:textId="77777777" w:rsidR="008C38CE" w:rsidRPr="00EA4332" w:rsidRDefault="003752C2" w:rsidP="00AF7DA0">
            <w:pPr>
              <w:rPr>
                <w:color w:val="333333"/>
                <w:shd w:val="clear" w:color="auto" w:fill="FFFFFF"/>
              </w:rPr>
            </w:pPr>
            <w:r w:rsidRPr="00EA4332">
              <w:rPr>
                <w:color w:val="333333"/>
                <w:shd w:val="clear" w:color="auto" w:fill="FFFFFF"/>
              </w:rPr>
              <w:t>SPM-9.9 or SPM-9.2 or SPM-9.1</w:t>
            </w:r>
          </w:p>
        </w:tc>
      </w:tr>
      <w:tr w:rsidR="003752C2" w:rsidRPr="008C38CE" w14:paraId="0BAF756F" w14:textId="77777777" w:rsidTr="008C38CE">
        <w:trPr>
          <w:trHeight w:val="70"/>
        </w:trPr>
        <w:tc>
          <w:tcPr>
            <w:tcW w:w="6475" w:type="dxa"/>
          </w:tcPr>
          <w:p w14:paraId="2DE2263D" w14:textId="77777777" w:rsidR="003752C2" w:rsidRPr="00EA4332" w:rsidRDefault="003752C2" w:rsidP="001D47EB">
            <w:pPr>
              <w:pStyle w:val="Default"/>
              <w:rPr>
                <w:rFonts w:asciiTheme="minorHAnsi" w:hAnsiTheme="minorHAnsi"/>
                <w:sz w:val="22"/>
                <w:szCs w:val="22"/>
                <w:rPrChange w:id="95" w:author="Rosin, Caroline (IntlAssoc)" w:date="2017-01-11T11:54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</w:pPr>
            <w:r w:rsidRPr="00EA4332">
              <w:rPr>
                <w:rFonts w:asciiTheme="minorHAnsi" w:hAnsiTheme="minorHAnsi"/>
                <w:sz w:val="22"/>
                <w:szCs w:val="22"/>
                <w:rPrChange w:id="96" w:author="Rosin, Caroline (IntlAssoc)" w:date="2017-01-11T11:54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  <w:t>Collection Start Date/Time</w:t>
            </w:r>
          </w:p>
        </w:tc>
        <w:tc>
          <w:tcPr>
            <w:tcW w:w="6475" w:type="dxa"/>
          </w:tcPr>
          <w:p w14:paraId="57E1C781" w14:textId="77777777" w:rsidR="003752C2" w:rsidRPr="00EA4332" w:rsidRDefault="003752C2" w:rsidP="00AF7DA0">
            <w:pPr>
              <w:rPr>
                <w:color w:val="333333"/>
                <w:shd w:val="clear" w:color="auto" w:fill="FFFFFF"/>
                <w:rPrChange w:id="97" w:author="Rosin, Caroline (IntlAssoc)" w:date="2017-01-11T11:54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EA4332">
              <w:rPr>
                <w:color w:val="333333"/>
                <w:shd w:val="clear" w:color="auto" w:fill="FFFFFF"/>
                <w:rPrChange w:id="98" w:author="Rosin, Caroline (IntlAssoc)" w:date="2017-01-11T11:54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SPM-17.1.1</w:t>
            </w:r>
          </w:p>
        </w:tc>
      </w:tr>
      <w:tr w:rsidR="008C38CE" w:rsidRPr="008C38CE" w14:paraId="2B0D608F" w14:textId="77777777" w:rsidTr="008C38CE">
        <w:trPr>
          <w:trHeight w:val="70"/>
        </w:trPr>
        <w:tc>
          <w:tcPr>
            <w:tcW w:w="6475" w:type="dxa"/>
          </w:tcPr>
          <w:p w14:paraId="6538E76F" w14:textId="77777777" w:rsidR="008C38CE" w:rsidRPr="00EA4332" w:rsidRDefault="001D47EB" w:rsidP="001D47EB">
            <w:pPr>
              <w:pStyle w:val="Default"/>
              <w:rPr>
                <w:rFonts w:asciiTheme="minorHAnsi" w:hAnsiTheme="minorHAnsi"/>
                <w:sz w:val="22"/>
                <w:szCs w:val="22"/>
                <w:rPrChange w:id="99" w:author="Rosin, Caroline (IntlAssoc)" w:date="2017-01-11T11:54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</w:pPr>
            <w:bookmarkStart w:id="100" w:name="_GoBack"/>
            <w:bookmarkEnd w:id="100"/>
            <w:r w:rsidRPr="00EA4332">
              <w:rPr>
                <w:rFonts w:asciiTheme="minorHAnsi" w:hAnsiTheme="minorHAnsi"/>
                <w:sz w:val="22"/>
                <w:szCs w:val="22"/>
                <w:rPrChange w:id="101" w:author="Rosin, Caroline (IntlAssoc)" w:date="2017-01-11T11:54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  <w:t xml:space="preserve">Collection </w:t>
            </w:r>
            <w:r w:rsidR="003752C2" w:rsidRPr="00EA4332">
              <w:rPr>
                <w:rFonts w:asciiTheme="minorHAnsi" w:hAnsiTheme="minorHAnsi"/>
                <w:sz w:val="22"/>
                <w:szCs w:val="22"/>
                <w:rPrChange w:id="102" w:author="Rosin, Caroline (IntlAssoc)" w:date="2017-01-11T11:54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  <w:t xml:space="preserve">End </w:t>
            </w:r>
            <w:r w:rsidRPr="00EA4332">
              <w:rPr>
                <w:rFonts w:asciiTheme="minorHAnsi" w:hAnsiTheme="minorHAnsi"/>
                <w:sz w:val="22"/>
                <w:szCs w:val="22"/>
                <w:rPrChange w:id="103" w:author="Rosin, Caroline (IntlAssoc)" w:date="2017-01-11T11:54:00Z">
                  <w:rPr>
                    <w:rFonts w:asciiTheme="minorHAnsi" w:hAnsiTheme="minorHAnsi"/>
                    <w:sz w:val="22"/>
                    <w:szCs w:val="22"/>
                    <w:highlight w:val="yellow"/>
                  </w:rPr>
                </w:rPrChange>
              </w:rPr>
              <w:t>Date/Time</w:t>
            </w:r>
          </w:p>
        </w:tc>
        <w:tc>
          <w:tcPr>
            <w:tcW w:w="6475" w:type="dxa"/>
          </w:tcPr>
          <w:p w14:paraId="53136B6F" w14:textId="77777777" w:rsidR="008C38CE" w:rsidRPr="00EA4332" w:rsidRDefault="001D47EB" w:rsidP="00AF7DA0">
            <w:pPr>
              <w:rPr>
                <w:color w:val="333333"/>
                <w:shd w:val="clear" w:color="auto" w:fill="FFFFFF"/>
                <w:rPrChange w:id="104" w:author="Rosin, Caroline (IntlAssoc)" w:date="2017-01-11T11:54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</w:pPr>
            <w:r w:rsidRPr="00EA4332">
              <w:rPr>
                <w:color w:val="333333"/>
                <w:shd w:val="clear" w:color="auto" w:fill="FFFFFF"/>
                <w:rPrChange w:id="105" w:author="Rosin, Caroline (IntlAssoc)" w:date="2017-01-11T11:54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SPM-17</w:t>
            </w:r>
            <w:r w:rsidR="003752C2" w:rsidRPr="00EA4332">
              <w:rPr>
                <w:color w:val="333333"/>
                <w:shd w:val="clear" w:color="auto" w:fill="FFFFFF"/>
                <w:rPrChange w:id="106" w:author="Rosin, Caroline (IntlAssoc)" w:date="2017-01-11T11:54:00Z">
                  <w:rPr>
                    <w:color w:val="333333"/>
                    <w:highlight w:val="yellow"/>
                    <w:shd w:val="clear" w:color="auto" w:fill="FFFFFF"/>
                  </w:rPr>
                </w:rPrChange>
              </w:rPr>
              <w:t>.2.1</w:t>
            </w:r>
          </w:p>
        </w:tc>
      </w:tr>
    </w:tbl>
    <w:p w14:paraId="3B3E229E" w14:textId="77777777" w:rsidR="008C38CE" w:rsidRDefault="008C38CE"/>
    <w:p w14:paraId="59C2EAFA" w14:textId="00F02B7F" w:rsidR="00AF7DA0" w:rsidRDefault="00AF7DA0">
      <w:pPr>
        <w:rPr>
          <w:b/>
        </w:rPr>
      </w:pPr>
      <w:r w:rsidRPr="00554ABC">
        <w:rPr>
          <w:b/>
        </w:rPr>
        <w:lastRenderedPageBreak/>
        <w:t>ORL_O22 specification</w:t>
      </w:r>
    </w:p>
    <w:p w14:paraId="4CDF1938" w14:textId="2BAA8693" w:rsidR="00C62AFB" w:rsidRDefault="00C62AFB" w:rsidP="00C62AFB">
      <w:r>
        <w:t xml:space="preserve">5 </w:t>
      </w:r>
      <w:proofErr w:type="gramStart"/>
      <w:r w:rsidRPr="00DB529C">
        <w:t>tabs :</w:t>
      </w:r>
      <w:proofErr w:type="gramEnd"/>
      <w:r w:rsidRPr="00DB529C">
        <w:t xml:space="preserve"> FULL, </w:t>
      </w:r>
      <w:r>
        <w:t>Acknowledgment</w:t>
      </w:r>
      <w:r w:rsidRPr="00DB529C">
        <w:t>,</w:t>
      </w:r>
      <w:r>
        <w:t xml:space="preserve"> </w:t>
      </w:r>
      <w:r>
        <w:rPr>
          <w:color w:val="333333"/>
          <w:shd w:val="clear" w:color="auto" w:fill="FFFFFF"/>
        </w:rPr>
        <w:t xml:space="preserve">Error[*], </w:t>
      </w:r>
      <w:r>
        <w:t xml:space="preserve">Patient, </w:t>
      </w:r>
      <w:r w:rsidRPr="00EA26B6">
        <w:rPr>
          <w:color w:val="333333"/>
          <w:shd w:val="clear" w:color="auto" w:fill="FFFFFF"/>
        </w:rPr>
        <w:t>Order</w:t>
      </w:r>
      <w:r>
        <w:rPr>
          <w:color w:val="333333"/>
          <w:shd w:val="clear" w:color="auto" w:fill="FFFFFF"/>
        </w:rPr>
        <w:t>[*]</w:t>
      </w:r>
    </w:p>
    <w:p w14:paraId="25D76864" w14:textId="31FFB0D6" w:rsidR="00C62AFB" w:rsidRDefault="00C62AFB" w:rsidP="00C62AFB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392FDBE2" w14:textId="4C9FFDD1" w:rsidR="00C62AFB" w:rsidRDefault="00C62AFB" w:rsidP="00C62AFB">
      <w:pPr>
        <w:pStyle w:val="ListParagraph"/>
        <w:numPr>
          <w:ilvl w:val="0"/>
          <w:numId w:val="8"/>
        </w:numPr>
      </w:pPr>
      <w:r>
        <w:t>Acknowledgement tab</w:t>
      </w:r>
    </w:p>
    <w:p w14:paraId="6F9BD117" w14:textId="5F535BC9" w:rsidR="00C62AFB" w:rsidRPr="00C62AFB" w:rsidRDefault="00C62AFB" w:rsidP="00C62AFB">
      <w:pPr>
        <w:pStyle w:val="ListParagraph"/>
        <w:numPr>
          <w:ilvl w:val="1"/>
          <w:numId w:val="8"/>
        </w:numPr>
        <w:rPr>
          <w:b/>
          <w:bCs/>
          <w:sz w:val="23"/>
          <w:szCs w:val="23"/>
        </w:rPr>
      </w:pPr>
      <w:r>
        <w:t>Acknowledgment table [</w:t>
      </w:r>
      <w:proofErr w:type="gramStart"/>
      <w:r>
        <w:t>1..</w:t>
      </w:r>
      <w:proofErr w:type="gramEnd"/>
      <w:r>
        <w:t>1]</w:t>
      </w:r>
    </w:p>
    <w:p w14:paraId="1BF51007" w14:textId="700AC39C" w:rsidR="00C62AFB" w:rsidRPr="00C62AFB" w:rsidRDefault="00C62AFB" w:rsidP="00C62AFB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proofErr w:type="gramStart"/>
      <w:r>
        <w:t>Error</w:t>
      </w:r>
      <w:r w:rsidR="008C7499">
        <w:t>[</w:t>
      </w:r>
      <w:proofErr w:type="gramEnd"/>
      <w:r w:rsidR="008C7499">
        <w:t>*]</w:t>
      </w:r>
      <w:r>
        <w:t xml:space="preserve"> tab : Error car repeat (similar to “Observations[*]” in the syndromic tool)</w:t>
      </w:r>
    </w:p>
    <w:p w14:paraId="53CC7F25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Patient tab</w:t>
      </w:r>
    </w:p>
    <w:p w14:paraId="67369ED5" w14:textId="77777777" w:rsidR="00C62AFB" w:rsidRDefault="00C62AFB" w:rsidP="00C62AFB">
      <w:pPr>
        <w:pStyle w:val="ListParagraph"/>
        <w:numPr>
          <w:ilvl w:val="1"/>
          <w:numId w:val="8"/>
        </w:numPr>
      </w:pPr>
      <w:r>
        <w:t>Patient information table [</w:t>
      </w:r>
      <w:proofErr w:type="gramStart"/>
      <w:r>
        <w:t>1..</w:t>
      </w:r>
      <w:proofErr w:type="gramEnd"/>
      <w:r>
        <w:t>1]</w:t>
      </w:r>
    </w:p>
    <w:p w14:paraId="393F1344" w14:textId="0B4D8611" w:rsidR="00C62AFB" w:rsidRDefault="00C62AFB" w:rsidP="00C62AFB">
      <w:pPr>
        <w:pStyle w:val="ListParagraph"/>
        <w:numPr>
          <w:ilvl w:val="0"/>
          <w:numId w:val="8"/>
        </w:numPr>
      </w:pPr>
      <w:proofErr w:type="gramStart"/>
      <w:r w:rsidRPr="00DB529C">
        <w:t>Order</w:t>
      </w:r>
      <w:r w:rsidR="008C7499">
        <w:t>[</w:t>
      </w:r>
      <w:proofErr w:type="gramEnd"/>
      <w:r w:rsidR="008C7499">
        <w:t>*]</w:t>
      </w:r>
      <w:r w:rsidRPr="00DB529C">
        <w:t xml:space="preserve"> tab</w:t>
      </w:r>
      <w:r>
        <w:t xml:space="preserve"> : Order can repeat (similar to “Observations[*]” in the syndromic tool)</w:t>
      </w:r>
    </w:p>
    <w:p w14:paraId="43D2E135" w14:textId="77777777" w:rsidR="00C62AFB" w:rsidRDefault="00C62AFB" w:rsidP="00C62AFB">
      <w:pPr>
        <w:pStyle w:val="ListParagraph"/>
        <w:numPr>
          <w:ilvl w:val="1"/>
          <w:numId w:val="8"/>
        </w:numPr>
      </w:pPr>
      <w:r>
        <w:t xml:space="preserve">One Order contain the </w:t>
      </w:r>
      <w:proofErr w:type="gramStart"/>
      <w:r>
        <w:t>following  :</w:t>
      </w:r>
      <w:proofErr w:type="gramEnd"/>
    </w:p>
    <w:p w14:paraId="0C168F5D" w14:textId="77777777" w:rsidR="00C62AFB" w:rsidRPr="00CD74DA" w:rsidRDefault="00C62AFB" w:rsidP="00C62AFB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table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5886A5D8" w14:textId="77777777" w:rsidR="00C62AFB" w:rsidRPr="00C62AFB" w:rsidRDefault="00C62AFB" w:rsidP="00C62AFB">
      <w:pPr>
        <w:pStyle w:val="ListParagraph"/>
        <w:numPr>
          <w:ilvl w:val="2"/>
          <w:numId w:val="8"/>
        </w:num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40953F1D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Timing/Quantity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0..</w:t>
      </w:r>
      <w:proofErr w:type="gramEnd"/>
      <w:r>
        <w:rPr>
          <w:color w:val="333333"/>
          <w:shd w:val="clear" w:color="auto" w:fill="FFFFFF"/>
        </w:rPr>
        <w:t>1]</w:t>
      </w:r>
    </w:p>
    <w:p w14:paraId="38A307BD" w14:textId="77777777" w:rsidR="00C62AFB" w:rsidRPr="00EA26B6" w:rsidRDefault="00C62AFB" w:rsidP="00C62AFB">
      <w:pPr>
        <w:pStyle w:val="ListParagraph"/>
        <w:numPr>
          <w:ilvl w:val="2"/>
          <w:numId w:val="8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p w14:paraId="18C15B7A" w14:textId="77777777" w:rsidR="00C62AFB" w:rsidRPr="00554ABC" w:rsidRDefault="00C62AFB">
      <w:pPr>
        <w:rPr>
          <w:b/>
        </w:rPr>
      </w:pPr>
    </w:p>
    <w:p w14:paraId="25BD6206" w14:textId="05D741B6" w:rsidR="00AF7DA0" w:rsidRPr="006518E2" w:rsidRDefault="006518E2" w:rsidP="006518E2">
      <w:pPr>
        <w:pStyle w:val="ListParagraph"/>
        <w:numPr>
          <w:ilvl w:val="0"/>
          <w:numId w:val="5"/>
        </w:numPr>
        <w:rPr>
          <w:b/>
          <w:bCs/>
          <w:sz w:val="23"/>
          <w:szCs w:val="23"/>
        </w:rPr>
      </w:pPr>
      <w:r>
        <w:t>Acknowledgment</w:t>
      </w:r>
      <w:r w:rsidR="00C62AFB">
        <w:t xml:space="preserve"> [</w:t>
      </w:r>
      <w:proofErr w:type="gramStart"/>
      <w:r w:rsidR="00C62AFB">
        <w:t>1..</w:t>
      </w:r>
      <w:proofErr w:type="gramEnd"/>
      <w:r w:rsidR="00C62AFB"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402972" w14:paraId="2CDB1A9F" w14:textId="77777777" w:rsidTr="00AF7DA0">
        <w:tc>
          <w:tcPr>
            <w:tcW w:w="6475" w:type="dxa"/>
          </w:tcPr>
          <w:p w14:paraId="6D66348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04FB0428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627CEAE4" w14:textId="77777777" w:rsidTr="00AF7DA0">
        <w:tc>
          <w:tcPr>
            <w:tcW w:w="6475" w:type="dxa"/>
          </w:tcPr>
          <w:p w14:paraId="6C99000E" w14:textId="77777777" w:rsidR="00AF7DA0" w:rsidRPr="001D47EB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Acknowledgment code</w:t>
            </w:r>
          </w:p>
        </w:tc>
        <w:tc>
          <w:tcPr>
            <w:tcW w:w="6475" w:type="dxa"/>
          </w:tcPr>
          <w:p w14:paraId="44A3FF10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MSA-1</w:t>
            </w:r>
          </w:p>
        </w:tc>
      </w:tr>
    </w:tbl>
    <w:p w14:paraId="6D4C241D" w14:textId="77777777" w:rsidR="00AF7DA0" w:rsidRDefault="00AF7DA0"/>
    <w:p w14:paraId="1D124CF8" w14:textId="498B7D69" w:rsidR="00AF7DA0" w:rsidRPr="006518E2" w:rsidRDefault="006518E2" w:rsidP="006518E2">
      <w:pPr>
        <w:pStyle w:val="ListParagraph"/>
        <w:numPr>
          <w:ilvl w:val="0"/>
          <w:numId w:val="5"/>
        </w:numPr>
      </w:pPr>
      <w:r w:rsidRPr="006518E2">
        <w:t>Error details</w:t>
      </w:r>
      <w:r w:rsidR="00C62AFB">
        <w:t xml:space="preserve"> [</w:t>
      </w:r>
      <w:proofErr w:type="gramStart"/>
      <w:r w:rsidR="00C62AFB">
        <w:t>0..</w:t>
      </w:r>
      <w:proofErr w:type="gramEnd"/>
      <w:r w:rsidR="00C62AFB">
        <w:t>*]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402972" w14:paraId="40259736" w14:textId="77777777" w:rsidTr="00AF7DA0">
        <w:tc>
          <w:tcPr>
            <w:tcW w:w="6475" w:type="dxa"/>
          </w:tcPr>
          <w:p w14:paraId="621F973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0F9F47F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6518E2" w:rsidRPr="008C38CE" w14:paraId="520052E3" w14:textId="77777777" w:rsidTr="004E7A07">
        <w:tc>
          <w:tcPr>
            <w:tcW w:w="12950" w:type="dxa"/>
            <w:gridSpan w:val="2"/>
          </w:tcPr>
          <w:p w14:paraId="7D26BBD2" w14:textId="77777777" w:rsidR="006518E2" w:rsidRPr="00AF7DA0" w:rsidRDefault="006518E2" w:rsidP="00AF7DA0">
            <w:pPr>
              <w:rPr>
                <w:rFonts w:cs="Arial Narrow"/>
                <w:color w:val="000000"/>
              </w:rPr>
            </w:pPr>
            <w:r w:rsidRPr="00AF7DA0">
              <w:t xml:space="preserve">Error Location </w:t>
            </w:r>
          </w:p>
        </w:tc>
      </w:tr>
      <w:tr w:rsidR="006518E2" w:rsidRPr="008C38CE" w14:paraId="6AE98973" w14:textId="77777777" w:rsidTr="00AF7DA0">
        <w:tc>
          <w:tcPr>
            <w:tcW w:w="6475" w:type="dxa"/>
          </w:tcPr>
          <w:p w14:paraId="7178A202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ID</w:t>
            </w:r>
          </w:p>
        </w:tc>
        <w:tc>
          <w:tcPr>
            <w:tcW w:w="6475" w:type="dxa"/>
          </w:tcPr>
          <w:p w14:paraId="3BEC14DF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ERR-2.1</w:t>
            </w:r>
          </w:p>
        </w:tc>
      </w:tr>
      <w:tr w:rsidR="006518E2" w:rsidRPr="008C38CE" w14:paraId="7DBD7938" w14:textId="77777777" w:rsidTr="00AF7DA0">
        <w:tc>
          <w:tcPr>
            <w:tcW w:w="6475" w:type="dxa"/>
          </w:tcPr>
          <w:p w14:paraId="1C4AE3D6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Sequence</w:t>
            </w:r>
          </w:p>
        </w:tc>
        <w:tc>
          <w:tcPr>
            <w:tcW w:w="6475" w:type="dxa"/>
          </w:tcPr>
          <w:p w14:paraId="00134151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ERR-2.2</w:t>
            </w:r>
          </w:p>
        </w:tc>
      </w:tr>
      <w:tr w:rsidR="006518E2" w:rsidRPr="008C38CE" w14:paraId="150A3DD8" w14:textId="77777777" w:rsidTr="00AF7DA0">
        <w:tc>
          <w:tcPr>
            <w:tcW w:w="6475" w:type="dxa"/>
          </w:tcPr>
          <w:p w14:paraId="68E04D68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Position</w:t>
            </w:r>
          </w:p>
        </w:tc>
        <w:tc>
          <w:tcPr>
            <w:tcW w:w="6475" w:type="dxa"/>
          </w:tcPr>
          <w:p w14:paraId="00068433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ERR-2.3</w:t>
            </w:r>
          </w:p>
        </w:tc>
      </w:tr>
      <w:tr w:rsidR="006518E2" w:rsidRPr="008C38CE" w14:paraId="0E4929B6" w14:textId="77777777" w:rsidTr="00AF7DA0">
        <w:tc>
          <w:tcPr>
            <w:tcW w:w="6475" w:type="dxa"/>
          </w:tcPr>
          <w:p w14:paraId="44F34C7B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Repetition</w:t>
            </w:r>
          </w:p>
        </w:tc>
        <w:tc>
          <w:tcPr>
            <w:tcW w:w="6475" w:type="dxa"/>
          </w:tcPr>
          <w:p w14:paraId="44C9D6FB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ERR-2.4</w:t>
            </w:r>
          </w:p>
        </w:tc>
      </w:tr>
      <w:tr w:rsidR="006518E2" w:rsidRPr="008C38CE" w14:paraId="58F6A619" w14:textId="77777777" w:rsidTr="00AF7DA0">
        <w:tc>
          <w:tcPr>
            <w:tcW w:w="6475" w:type="dxa"/>
          </w:tcPr>
          <w:p w14:paraId="27D1EC62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Component Number</w:t>
            </w:r>
          </w:p>
        </w:tc>
        <w:tc>
          <w:tcPr>
            <w:tcW w:w="6475" w:type="dxa"/>
          </w:tcPr>
          <w:p w14:paraId="3B662718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ERR-2.5</w:t>
            </w:r>
          </w:p>
        </w:tc>
      </w:tr>
      <w:tr w:rsidR="006518E2" w:rsidRPr="008C38CE" w14:paraId="46EEBE82" w14:textId="77777777" w:rsidTr="00AF7DA0">
        <w:tc>
          <w:tcPr>
            <w:tcW w:w="6475" w:type="dxa"/>
          </w:tcPr>
          <w:p w14:paraId="094EF9E2" w14:textId="77777777" w:rsidR="006518E2" w:rsidRPr="00AF26A6" w:rsidRDefault="006518E2" w:rsidP="006518E2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Sub-Component Number</w:t>
            </w:r>
          </w:p>
        </w:tc>
        <w:tc>
          <w:tcPr>
            <w:tcW w:w="6475" w:type="dxa"/>
          </w:tcPr>
          <w:p w14:paraId="35D4FCB0" w14:textId="77777777" w:rsidR="006518E2" w:rsidRDefault="006518E2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ERR-2.6</w:t>
            </w:r>
          </w:p>
        </w:tc>
      </w:tr>
      <w:tr w:rsidR="00AF7DA0" w:rsidRPr="008C38CE" w14:paraId="5A752CD1" w14:textId="77777777" w:rsidTr="00AF7DA0">
        <w:tc>
          <w:tcPr>
            <w:tcW w:w="6475" w:type="dxa"/>
          </w:tcPr>
          <w:p w14:paraId="500F6182" w14:textId="77777777" w:rsidR="00AF7DA0" w:rsidRPr="006518E2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HL7 Error Code </w:t>
            </w:r>
          </w:p>
        </w:tc>
        <w:tc>
          <w:tcPr>
            <w:tcW w:w="6475" w:type="dxa"/>
          </w:tcPr>
          <w:p w14:paraId="791CA1B9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ERR-3.9 or ERR-3.2 or ERR-3.1</w:t>
            </w:r>
          </w:p>
        </w:tc>
      </w:tr>
      <w:tr w:rsidR="00AF7DA0" w:rsidRPr="008C38CE" w14:paraId="39A2A397" w14:textId="77777777" w:rsidTr="00AF7DA0">
        <w:tc>
          <w:tcPr>
            <w:tcW w:w="6475" w:type="dxa"/>
          </w:tcPr>
          <w:p w14:paraId="5C453C72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Severity </w:t>
            </w:r>
          </w:p>
        </w:tc>
        <w:tc>
          <w:tcPr>
            <w:tcW w:w="6475" w:type="dxa"/>
          </w:tcPr>
          <w:p w14:paraId="672CB82E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ERR-4</w:t>
            </w:r>
          </w:p>
        </w:tc>
      </w:tr>
      <w:tr w:rsidR="00AF7DA0" w:rsidRPr="008C38CE" w14:paraId="6C0DD7A2" w14:textId="77777777" w:rsidTr="00AF7DA0">
        <w:tc>
          <w:tcPr>
            <w:tcW w:w="6475" w:type="dxa"/>
          </w:tcPr>
          <w:p w14:paraId="2F6A9A65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Application Error Code </w:t>
            </w:r>
          </w:p>
        </w:tc>
        <w:tc>
          <w:tcPr>
            <w:tcW w:w="6475" w:type="dxa"/>
          </w:tcPr>
          <w:p w14:paraId="27B1D38F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ERR-5.9 or ERR-5.2 or ERR-5.1</w:t>
            </w:r>
          </w:p>
        </w:tc>
      </w:tr>
      <w:tr w:rsidR="00AF7DA0" w:rsidRPr="008C38CE" w14:paraId="2264C6C3" w14:textId="77777777" w:rsidTr="00AF7DA0">
        <w:tc>
          <w:tcPr>
            <w:tcW w:w="6475" w:type="dxa"/>
          </w:tcPr>
          <w:p w14:paraId="6A165504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Diagnostic Information </w:t>
            </w:r>
          </w:p>
        </w:tc>
        <w:tc>
          <w:tcPr>
            <w:tcW w:w="6475" w:type="dxa"/>
          </w:tcPr>
          <w:p w14:paraId="75C85B55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ERR-7</w:t>
            </w:r>
          </w:p>
        </w:tc>
      </w:tr>
      <w:tr w:rsidR="00AF7DA0" w:rsidRPr="008C38CE" w14:paraId="08BA619E" w14:textId="77777777" w:rsidTr="00AF7DA0">
        <w:tc>
          <w:tcPr>
            <w:tcW w:w="6475" w:type="dxa"/>
          </w:tcPr>
          <w:p w14:paraId="0F29FC7C" w14:textId="77777777" w:rsidR="00AF7DA0" w:rsidRPr="00AF7DA0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User Message </w:t>
            </w:r>
          </w:p>
        </w:tc>
        <w:tc>
          <w:tcPr>
            <w:tcW w:w="6475" w:type="dxa"/>
          </w:tcPr>
          <w:p w14:paraId="58C7EC20" w14:textId="77777777" w:rsidR="00AF7DA0" w:rsidRPr="00AF7DA0" w:rsidRDefault="00AF7DA0" w:rsidP="00AF7DA0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ERR-8</w:t>
            </w:r>
          </w:p>
        </w:tc>
      </w:tr>
    </w:tbl>
    <w:p w14:paraId="713FA3A4" w14:textId="77777777" w:rsidR="00AF7DA0" w:rsidRDefault="00AF7DA0"/>
    <w:p w14:paraId="3175C217" w14:textId="2E805827" w:rsidR="00AF7DA0" w:rsidRDefault="00AF7DA0" w:rsidP="006518E2">
      <w:pPr>
        <w:pStyle w:val="ListParagraph"/>
        <w:numPr>
          <w:ilvl w:val="0"/>
          <w:numId w:val="5"/>
        </w:numPr>
      </w:pPr>
      <w:r>
        <w:t>Patient Information</w:t>
      </w:r>
      <w:r w:rsidR="00C62AFB">
        <w:t xml:space="preserve"> [</w:t>
      </w:r>
      <w:proofErr w:type="gramStart"/>
      <w:r w:rsidR="00C62AFB">
        <w:t>1..</w:t>
      </w:r>
      <w:proofErr w:type="gramEnd"/>
      <w:r w:rsidR="00C62AFB"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E7EE6" w:rsidRPr="008C38CE" w14:paraId="1BA0E0F0" w14:textId="77777777" w:rsidTr="004E7A07">
        <w:tc>
          <w:tcPr>
            <w:tcW w:w="6475" w:type="dxa"/>
          </w:tcPr>
          <w:p w14:paraId="4C252E62" w14:textId="77777777" w:rsidR="006E7EE6" w:rsidRPr="00402972" w:rsidRDefault="006E7EE6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49715399" w14:textId="77777777" w:rsidR="006E7EE6" w:rsidRPr="00402972" w:rsidRDefault="006E7EE6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6E7EE6" w:rsidRPr="008C38CE" w14:paraId="5BF1DF36" w14:textId="77777777" w:rsidTr="004E7A07">
        <w:tc>
          <w:tcPr>
            <w:tcW w:w="6475" w:type="dxa"/>
          </w:tcPr>
          <w:p w14:paraId="05E20E3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Patient Name</w:t>
            </w:r>
          </w:p>
        </w:tc>
        <w:tc>
          <w:tcPr>
            <w:tcW w:w="6475" w:type="dxa"/>
          </w:tcPr>
          <w:p w14:paraId="4C47075A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PID-5</w:t>
            </w:r>
            <w:r>
              <w:rPr>
                <w:color w:val="333333"/>
                <w:shd w:val="clear" w:color="auto" w:fill="FFFFFF"/>
              </w:rPr>
              <w:t>.2 PID-5.3 PID-5.1.1 PID-5.4</w:t>
            </w:r>
          </w:p>
        </w:tc>
      </w:tr>
      <w:tr w:rsidR="006E7EE6" w:rsidRPr="008C38CE" w14:paraId="03C6F4FF" w14:textId="77777777" w:rsidTr="004E7A07">
        <w:tc>
          <w:tcPr>
            <w:tcW w:w="6475" w:type="dxa"/>
          </w:tcPr>
          <w:p w14:paraId="690CFA73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Mother’s maiden name</w:t>
            </w:r>
          </w:p>
        </w:tc>
        <w:tc>
          <w:tcPr>
            <w:tcW w:w="6475" w:type="dxa"/>
          </w:tcPr>
          <w:p w14:paraId="31F0F3D5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PID-6</w:t>
            </w:r>
            <w:r>
              <w:rPr>
                <w:color w:val="333333"/>
                <w:shd w:val="clear" w:color="auto" w:fill="FFFFFF"/>
              </w:rPr>
              <w:t>.2 PID-6.3 PID-6.1.1 PID-6.4</w:t>
            </w:r>
          </w:p>
        </w:tc>
      </w:tr>
      <w:tr w:rsidR="006E7EE6" w:rsidRPr="008C38CE" w14:paraId="1E5B19D7" w14:textId="77777777" w:rsidTr="004E7A07">
        <w:tc>
          <w:tcPr>
            <w:tcW w:w="6475" w:type="dxa"/>
          </w:tcPr>
          <w:p w14:paraId="02B17A1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Administrative Sex</w:t>
            </w:r>
          </w:p>
        </w:tc>
        <w:tc>
          <w:tcPr>
            <w:tcW w:w="6475" w:type="dxa"/>
          </w:tcPr>
          <w:p w14:paraId="6DA642B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PID-8</w:t>
            </w:r>
          </w:p>
        </w:tc>
      </w:tr>
      <w:tr w:rsidR="006E7EE6" w:rsidRPr="008C38CE" w14:paraId="5EDF7028" w14:textId="77777777" w:rsidTr="004E7A07">
        <w:tc>
          <w:tcPr>
            <w:tcW w:w="6475" w:type="dxa"/>
          </w:tcPr>
          <w:p w14:paraId="27FB1B1C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Date/Time of Birth</w:t>
            </w:r>
          </w:p>
        </w:tc>
        <w:tc>
          <w:tcPr>
            <w:tcW w:w="6475" w:type="dxa"/>
          </w:tcPr>
          <w:p w14:paraId="674BB804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PID-7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6E7EE6" w:rsidRPr="008C38CE" w14:paraId="0CD76FD4" w14:textId="77777777" w:rsidTr="004E7A07">
        <w:tc>
          <w:tcPr>
            <w:tcW w:w="6475" w:type="dxa"/>
          </w:tcPr>
          <w:p w14:paraId="3CDE8E4A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Death date/time</w:t>
            </w:r>
          </w:p>
        </w:tc>
        <w:tc>
          <w:tcPr>
            <w:tcW w:w="6475" w:type="dxa"/>
          </w:tcPr>
          <w:p w14:paraId="41058BF8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PID-29</w:t>
            </w:r>
            <w:r>
              <w:rPr>
                <w:color w:val="333333"/>
                <w:shd w:val="clear" w:color="auto" w:fill="FFFFFF"/>
              </w:rPr>
              <w:t>.1</w:t>
            </w:r>
          </w:p>
        </w:tc>
      </w:tr>
      <w:tr w:rsidR="006E7EE6" w:rsidRPr="008C38CE" w14:paraId="4AA69E90" w14:textId="77777777" w:rsidTr="004E7A07">
        <w:trPr>
          <w:trHeight w:val="69"/>
        </w:trPr>
        <w:tc>
          <w:tcPr>
            <w:tcW w:w="6475" w:type="dxa"/>
            <w:vMerge w:val="restart"/>
          </w:tcPr>
          <w:p w14:paraId="3FE9DD7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107"/>
            <w:r w:rsidRPr="008C38CE">
              <w:rPr>
                <w:color w:val="333333"/>
                <w:shd w:val="clear" w:color="auto" w:fill="FFFFFF"/>
              </w:rPr>
              <w:t>Patient Address</w:t>
            </w:r>
            <w:commentRangeEnd w:id="107"/>
            <w:r>
              <w:rPr>
                <w:rStyle w:val="CommentReference"/>
              </w:rPr>
              <w:commentReference w:id="107"/>
            </w:r>
          </w:p>
        </w:tc>
        <w:tc>
          <w:tcPr>
            <w:tcW w:w="6475" w:type="dxa"/>
          </w:tcPr>
          <w:p w14:paraId="09E2536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PID-11</w:t>
            </w:r>
            <w:r>
              <w:rPr>
                <w:color w:val="333333"/>
                <w:shd w:val="clear" w:color="auto" w:fill="FFFFFF"/>
              </w:rPr>
              <w:t>.1.1</w:t>
            </w:r>
          </w:p>
        </w:tc>
      </w:tr>
      <w:tr w:rsidR="006E7EE6" w:rsidRPr="008C38CE" w14:paraId="67C09A46" w14:textId="77777777" w:rsidTr="004E7A07">
        <w:trPr>
          <w:trHeight w:val="67"/>
        </w:trPr>
        <w:tc>
          <w:tcPr>
            <w:tcW w:w="6475" w:type="dxa"/>
            <w:vMerge/>
          </w:tcPr>
          <w:p w14:paraId="751DD5B9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149D0B2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PID-11.2</w:t>
            </w:r>
          </w:p>
        </w:tc>
      </w:tr>
      <w:tr w:rsidR="006E7EE6" w:rsidRPr="008C38CE" w14:paraId="3EF7CE59" w14:textId="77777777" w:rsidTr="004E7A07">
        <w:trPr>
          <w:trHeight w:val="67"/>
        </w:trPr>
        <w:tc>
          <w:tcPr>
            <w:tcW w:w="6475" w:type="dxa"/>
            <w:vMerge/>
          </w:tcPr>
          <w:p w14:paraId="62EB4C7D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77E2482D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PID-11.3 PID-11.4 PID-11.5</w:t>
            </w:r>
          </w:p>
        </w:tc>
      </w:tr>
      <w:tr w:rsidR="006E7EE6" w:rsidRPr="008C38CE" w14:paraId="3610B2DD" w14:textId="77777777" w:rsidTr="004E7A07">
        <w:trPr>
          <w:trHeight w:val="67"/>
        </w:trPr>
        <w:tc>
          <w:tcPr>
            <w:tcW w:w="6475" w:type="dxa"/>
            <w:vMerge/>
          </w:tcPr>
          <w:p w14:paraId="43B40AA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6D0A0FE5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PID-11.6</w:t>
            </w:r>
          </w:p>
        </w:tc>
      </w:tr>
      <w:tr w:rsidR="006E7EE6" w:rsidRPr="008C38CE" w14:paraId="03B41405" w14:textId="77777777" w:rsidTr="004E7A07">
        <w:tc>
          <w:tcPr>
            <w:tcW w:w="6475" w:type="dxa"/>
          </w:tcPr>
          <w:p w14:paraId="39AA86B3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108"/>
            <w:r>
              <w:rPr>
                <w:color w:val="333333"/>
                <w:shd w:val="clear" w:color="auto" w:fill="FFFFFF"/>
              </w:rPr>
              <w:t>Home phone number</w:t>
            </w:r>
            <w:commentRangeEnd w:id="108"/>
            <w:r>
              <w:rPr>
                <w:rStyle w:val="CommentReference"/>
              </w:rPr>
              <w:commentReference w:id="108"/>
            </w:r>
          </w:p>
        </w:tc>
        <w:tc>
          <w:tcPr>
            <w:tcW w:w="6475" w:type="dxa"/>
          </w:tcPr>
          <w:p w14:paraId="5DFE66A1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E74785">
              <w:t>[when PID-13.3 = ‘PH’] PID-13.6 PID-13.7 PID-13.8</w:t>
            </w:r>
          </w:p>
        </w:tc>
      </w:tr>
      <w:tr w:rsidR="006E7EE6" w:rsidRPr="008C38CE" w14:paraId="5EEFE4DF" w14:textId="77777777" w:rsidTr="004E7A07">
        <w:tc>
          <w:tcPr>
            <w:tcW w:w="6475" w:type="dxa"/>
          </w:tcPr>
          <w:p w14:paraId="2E70BC04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109"/>
            <w:r>
              <w:rPr>
                <w:color w:val="333333"/>
                <w:shd w:val="clear" w:color="auto" w:fill="FFFFFF"/>
              </w:rPr>
              <w:t>Email address</w:t>
            </w:r>
            <w:commentRangeEnd w:id="109"/>
            <w:r>
              <w:rPr>
                <w:rStyle w:val="CommentReference"/>
              </w:rPr>
              <w:commentReference w:id="109"/>
            </w:r>
          </w:p>
        </w:tc>
        <w:tc>
          <w:tcPr>
            <w:tcW w:w="6475" w:type="dxa"/>
          </w:tcPr>
          <w:p w14:paraId="35E9A1C5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E74785">
              <w:t>[when PID-13.3 = ‘X.400’ or ‘Internet’] PID-13.4</w:t>
            </w:r>
          </w:p>
        </w:tc>
      </w:tr>
      <w:tr w:rsidR="006E7EE6" w:rsidRPr="008C38CE" w14:paraId="1375308C" w14:textId="77777777" w:rsidTr="004E7A07">
        <w:tc>
          <w:tcPr>
            <w:tcW w:w="6475" w:type="dxa"/>
          </w:tcPr>
          <w:p w14:paraId="342C24D7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110"/>
            <w:r>
              <w:rPr>
                <w:color w:val="333333"/>
                <w:shd w:val="clear" w:color="auto" w:fill="FFFFFF"/>
              </w:rPr>
              <w:t>Business phone number</w:t>
            </w:r>
            <w:commentRangeEnd w:id="110"/>
            <w:r>
              <w:rPr>
                <w:rStyle w:val="CommentReference"/>
              </w:rPr>
              <w:commentReference w:id="110"/>
            </w:r>
          </w:p>
        </w:tc>
        <w:tc>
          <w:tcPr>
            <w:tcW w:w="6475" w:type="dxa"/>
          </w:tcPr>
          <w:p w14:paraId="1C8E202D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1A59F2">
              <w:t>[when PID-14.3 = ‘PH’] PID-14.6 PID-14.7 PID-14.8</w:t>
            </w:r>
          </w:p>
        </w:tc>
      </w:tr>
      <w:tr w:rsidR="006E7EE6" w:rsidRPr="008C38CE" w14:paraId="0A84DFDC" w14:textId="77777777" w:rsidTr="004E7A07">
        <w:tc>
          <w:tcPr>
            <w:tcW w:w="6475" w:type="dxa"/>
          </w:tcPr>
          <w:p w14:paraId="11D4284E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111"/>
            <w:r>
              <w:rPr>
                <w:color w:val="333333"/>
                <w:shd w:val="clear" w:color="auto" w:fill="FFFFFF"/>
              </w:rPr>
              <w:t>Business email address</w:t>
            </w:r>
            <w:commentRangeEnd w:id="111"/>
            <w:r>
              <w:rPr>
                <w:rStyle w:val="CommentReference"/>
              </w:rPr>
              <w:commentReference w:id="111"/>
            </w:r>
          </w:p>
        </w:tc>
        <w:tc>
          <w:tcPr>
            <w:tcW w:w="6475" w:type="dxa"/>
          </w:tcPr>
          <w:p w14:paraId="131AE9B7" w14:textId="77777777" w:rsidR="006E7EE6" w:rsidRDefault="006E7EE6" w:rsidP="004E7A07">
            <w:pPr>
              <w:rPr>
                <w:color w:val="333333"/>
                <w:shd w:val="clear" w:color="auto" w:fill="FFFFFF"/>
              </w:rPr>
            </w:pPr>
            <w:r w:rsidRPr="001A59F2">
              <w:t>[when PID-14.3 = ‘X.400’ or ‘Internet’] PID-14.4</w:t>
            </w:r>
          </w:p>
        </w:tc>
      </w:tr>
      <w:tr w:rsidR="006E7EE6" w:rsidRPr="008C38CE" w14:paraId="3697F52E" w14:textId="77777777" w:rsidTr="004E7A07">
        <w:tc>
          <w:tcPr>
            <w:tcW w:w="6475" w:type="dxa"/>
          </w:tcPr>
          <w:p w14:paraId="268CAE40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commentRangeStart w:id="112"/>
            <w:r w:rsidRPr="008C38CE">
              <w:rPr>
                <w:color w:val="333333"/>
                <w:shd w:val="clear" w:color="auto" w:fill="FFFFFF"/>
              </w:rPr>
              <w:t>Race</w:t>
            </w:r>
            <w:commentRangeEnd w:id="112"/>
            <w:r>
              <w:rPr>
                <w:rStyle w:val="CommentReference"/>
              </w:rPr>
              <w:commentReference w:id="112"/>
            </w:r>
          </w:p>
        </w:tc>
        <w:tc>
          <w:tcPr>
            <w:tcW w:w="6475" w:type="dxa"/>
          </w:tcPr>
          <w:p w14:paraId="7E0590F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PID-10.9 or </w:t>
            </w:r>
            <w:r w:rsidRPr="008C38CE">
              <w:rPr>
                <w:color w:val="333333"/>
                <w:shd w:val="clear" w:color="auto" w:fill="FFFFFF"/>
              </w:rPr>
              <w:t>PID-10</w:t>
            </w:r>
            <w:r>
              <w:rPr>
                <w:color w:val="333333"/>
                <w:shd w:val="clear" w:color="auto" w:fill="FFFFFF"/>
              </w:rPr>
              <w:t>.2 or PID-10.1</w:t>
            </w:r>
          </w:p>
        </w:tc>
      </w:tr>
      <w:tr w:rsidR="006E7EE6" w:rsidRPr="008C38CE" w14:paraId="2A7A35AA" w14:textId="77777777" w:rsidTr="004E7A07">
        <w:tc>
          <w:tcPr>
            <w:tcW w:w="6475" w:type="dxa"/>
          </w:tcPr>
          <w:p w14:paraId="7EA5B342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Ethnic group</w:t>
            </w:r>
          </w:p>
        </w:tc>
        <w:tc>
          <w:tcPr>
            <w:tcW w:w="6475" w:type="dxa"/>
          </w:tcPr>
          <w:p w14:paraId="35DAEB1B" w14:textId="77777777" w:rsidR="006E7EE6" w:rsidRPr="008C38CE" w:rsidRDefault="006E7EE6" w:rsidP="004E7A07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PID-22</w:t>
            </w:r>
            <w:r>
              <w:rPr>
                <w:color w:val="333333"/>
                <w:shd w:val="clear" w:color="auto" w:fill="FFFFFF"/>
              </w:rPr>
              <w:t>.9 or PID-22.2 or PID-22.1</w:t>
            </w:r>
          </w:p>
        </w:tc>
      </w:tr>
    </w:tbl>
    <w:p w14:paraId="1B789538" w14:textId="77777777" w:rsidR="00AF7DA0" w:rsidRDefault="00AF7DA0"/>
    <w:p w14:paraId="7C013D50" w14:textId="77777777" w:rsidR="00AF7DA0" w:rsidRPr="006518E2" w:rsidRDefault="00AF7DA0" w:rsidP="006518E2">
      <w:pPr>
        <w:pStyle w:val="ListParagraph"/>
        <w:numPr>
          <w:ilvl w:val="0"/>
          <w:numId w:val="5"/>
        </w:numPr>
        <w:rPr>
          <w:color w:val="333333"/>
          <w:shd w:val="clear" w:color="auto" w:fill="FFFFFF"/>
        </w:rPr>
      </w:pPr>
      <w:r w:rsidRPr="006518E2">
        <w:rPr>
          <w:color w:val="333333"/>
          <w:shd w:val="clear" w:color="auto" w:fill="FFFFFF"/>
        </w:rPr>
        <w:t>Order [</w:t>
      </w:r>
      <w:proofErr w:type="gramStart"/>
      <w:r w:rsidRPr="006518E2">
        <w:rPr>
          <w:color w:val="333333"/>
          <w:shd w:val="clear" w:color="auto" w:fill="FFFFFF"/>
        </w:rPr>
        <w:t>1..</w:t>
      </w:r>
      <w:proofErr w:type="gramEnd"/>
      <w:r w:rsidRPr="006518E2">
        <w:rPr>
          <w:color w:val="333333"/>
          <w:shd w:val="clear" w:color="auto" w:fill="FFFFFF"/>
        </w:rPr>
        <w:t>*]</w:t>
      </w:r>
    </w:p>
    <w:p w14:paraId="569A1A33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Ordering Provider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B529C" w:rsidRPr="008C38CE" w14:paraId="78AF7E36" w14:textId="77777777" w:rsidTr="00AF7DA0">
        <w:tc>
          <w:tcPr>
            <w:tcW w:w="6475" w:type="dxa"/>
          </w:tcPr>
          <w:p w14:paraId="70EC0558" w14:textId="5DECA849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995F39C" w14:textId="5B00D7E7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 w:rsidRPr="008C38CE">
              <w:rPr>
                <w:color w:val="333333"/>
                <w:shd w:val="clear" w:color="auto" w:fill="FFFFFF"/>
              </w:rPr>
              <w:t>Data</w:t>
            </w:r>
          </w:p>
        </w:tc>
      </w:tr>
      <w:tr w:rsidR="00DB529C" w:rsidRPr="008C38CE" w14:paraId="20AA120E" w14:textId="77777777" w:rsidTr="00AF7DA0">
        <w:tc>
          <w:tcPr>
            <w:tcW w:w="6475" w:type="dxa"/>
          </w:tcPr>
          <w:p w14:paraId="7F89D5F3" w14:textId="4A679B86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Name</w:t>
            </w:r>
          </w:p>
        </w:tc>
        <w:tc>
          <w:tcPr>
            <w:tcW w:w="6475" w:type="dxa"/>
          </w:tcPr>
          <w:p w14:paraId="65E1C0B0" w14:textId="03C63F05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ORC-12.3 ORC-12.2</w:t>
            </w:r>
          </w:p>
        </w:tc>
      </w:tr>
      <w:tr w:rsidR="00DB529C" w:rsidRPr="008C38CE" w14:paraId="243D162F" w14:textId="77777777" w:rsidTr="00AF7DA0">
        <w:tc>
          <w:tcPr>
            <w:tcW w:w="6475" w:type="dxa"/>
          </w:tcPr>
          <w:p w14:paraId="37836F10" w14:textId="676C6666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Provider NPI identifier</w:t>
            </w:r>
          </w:p>
        </w:tc>
        <w:tc>
          <w:tcPr>
            <w:tcW w:w="6475" w:type="dxa"/>
          </w:tcPr>
          <w:p w14:paraId="484899B2" w14:textId="44A1511D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ORC-12.1</w:t>
            </w:r>
          </w:p>
        </w:tc>
      </w:tr>
      <w:tr w:rsidR="00DB529C" w:rsidRPr="008C38CE" w14:paraId="16044EBA" w14:textId="77777777" w:rsidTr="00AF7DA0">
        <w:tc>
          <w:tcPr>
            <w:tcW w:w="6475" w:type="dxa"/>
          </w:tcPr>
          <w:p w14:paraId="5688DEB7" w14:textId="679DDEA8" w:rsidR="00DB529C" w:rsidRPr="008C38CE" w:rsidRDefault="00DB529C" w:rsidP="00DB529C">
            <w:pPr>
              <w:spacing w:line="300" w:lineRule="atLeast"/>
              <w:rPr>
                <w:rFonts w:cs="Helvetica"/>
                <w:color w:val="000000"/>
              </w:rPr>
            </w:pPr>
            <w:commentRangeStart w:id="113"/>
            <w:r w:rsidRPr="008C38CE">
              <w:rPr>
                <w:rFonts w:cs="Helvetica"/>
                <w:color w:val="000000"/>
              </w:rPr>
              <w:t>Call Back Phone Number</w:t>
            </w:r>
            <w:commentRangeEnd w:id="113"/>
            <w:r>
              <w:rPr>
                <w:rStyle w:val="CommentReference"/>
              </w:rPr>
              <w:commentReference w:id="113"/>
            </w:r>
          </w:p>
        </w:tc>
        <w:tc>
          <w:tcPr>
            <w:tcW w:w="6475" w:type="dxa"/>
          </w:tcPr>
          <w:p w14:paraId="5BD503EC" w14:textId="2BE5FD32" w:rsidR="00DB529C" w:rsidRPr="00B8105B" w:rsidRDefault="00DB529C" w:rsidP="00DB529C">
            <w:r w:rsidRPr="00B8105B">
              <w:t>[when ORC-14.3 = ‘PH’] ORC-14.6 ORC-14.7 ORC-14.8</w:t>
            </w:r>
          </w:p>
        </w:tc>
      </w:tr>
      <w:tr w:rsidR="00DB529C" w:rsidRPr="008C38CE" w14:paraId="4F673CE0" w14:textId="77777777" w:rsidTr="00AF7DA0">
        <w:tc>
          <w:tcPr>
            <w:tcW w:w="6475" w:type="dxa"/>
          </w:tcPr>
          <w:p w14:paraId="3E4CEED1" w14:textId="312F30AC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commentRangeStart w:id="114"/>
            <w:r>
              <w:rPr>
                <w:rFonts w:asciiTheme="minorHAnsi" w:hAnsiTheme="minorHAnsi"/>
                <w:sz w:val="22"/>
                <w:szCs w:val="22"/>
              </w:rPr>
              <w:lastRenderedPageBreak/>
              <w:t>Email address</w:t>
            </w:r>
            <w:commentRangeEnd w:id="114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4"/>
            </w:r>
          </w:p>
        </w:tc>
        <w:tc>
          <w:tcPr>
            <w:tcW w:w="6475" w:type="dxa"/>
          </w:tcPr>
          <w:p w14:paraId="28729913" w14:textId="73B5277E" w:rsidR="00DB529C" w:rsidRDefault="00DB529C" w:rsidP="00DB529C">
            <w:r w:rsidRPr="00B8105B">
              <w:t>[when ORC-14.3 = ‘X.400’ or ‘Internet’] ORC-14.4</w:t>
            </w:r>
          </w:p>
        </w:tc>
      </w:tr>
      <w:tr w:rsidR="00DB529C" w:rsidRPr="008C38CE" w14:paraId="3E9EA4E9" w14:textId="77777777" w:rsidTr="00AF7DA0">
        <w:tc>
          <w:tcPr>
            <w:tcW w:w="6475" w:type="dxa"/>
          </w:tcPr>
          <w:p w14:paraId="46974873" w14:textId="07B8FC7F" w:rsidR="00DB529C" w:rsidRPr="00883DD7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Name </w:t>
            </w:r>
          </w:p>
        </w:tc>
        <w:tc>
          <w:tcPr>
            <w:tcW w:w="6475" w:type="dxa"/>
          </w:tcPr>
          <w:p w14:paraId="34C32CE9" w14:textId="5EBB4104" w:rsidR="00DB529C" w:rsidRPr="008C38CE" w:rsidRDefault="00DB529C" w:rsidP="00DB529C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ORC-21.1</w:t>
            </w:r>
          </w:p>
        </w:tc>
      </w:tr>
      <w:tr w:rsidR="00DB529C" w:rsidRPr="008C38CE" w14:paraId="4E289367" w14:textId="77777777" w:rsidTr="00AF7DA0">
        <w:trPr>
          <w:trHeight w:val="69"/>
        </w:trPr>
        <w:tc>
          <w:tcPr>
            <w:tcW w:w="6475" w:type="dxa"/>
            <w:vMerge w:val="restart"/>
          </w:tcPr>
          <w:p w14:paraId="6729564F" w14:textId="50BA2F16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>Ordering Facility Address</w:t>
            </w:r>
          </w:p>
        </w:tc>
        <w:tc>
          <w:tcPr>
            <w:tcW w:w="6475" w:type="dxa"/>
          </w:tcPr>
          <w:p w14:paraId="37E10278" w14:textId="11AD49C5" w:rsidR="00DB529C" w:rsidRPr="003E6722" w:rsidRDefault="00DB529C" w:rsidP="00DB529C">
            <w:r w:rsidRPr="003E6722">
              <w:t>ORC-22.1.1</w:t>
            </w:r>
          </w:p>
        </w:tc>
      </w:tr>
      <w:tr w:rsidR="00DB529C" w:rsidRPr="008C38CE" w14:paraId="28505B84" w14:textId="77777777" w:rsidTr="00AF7DA0">
        <w:trPr>
          <w:trHeight w:val="67"/>
        </w:trPr>
        <w:tc>
          <w:tcPr>
            <w:tcW w:w="6475" w:type="dxa"/>
            <w:vMerge/>
          </w:tcPr>
          <w:p w14:paraId="05ABC025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8F70A3C" w14:textId="3FF3B7D3" w:rsidR="00DB529C" w:rsidRPr="003E6722" w:rsidRDefault="00DB529C" w:rsidP="00DB529C">
            <w:r w:rsidRPr="003E6722">
              <w:t>ORC-22.2</w:t>
            </w:r>
          </w:p>
        </w:tc>
      </w:tr>
      <w:tr w:rsidR="00DB529C" w:rsidRPr="008C38CE" w14:paraId="364A0246" w14:textId="77777777" w:rsidTr="00AF7DA0">
        <w:trPr>
          <w:trHeight w:val="67"/>
        </w:trPr>
        <w:tc>
          <w:tcPr>
            <w:tcW w:w="6475" w:type="dxa"/>
            <w:vMerge/>
          </w:tcPr>
          <w:p w14:paraId="2DD3A7E1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BDC1CCF" w14:textId="03DFE868" w:rsidR="00DB529C" w:rsidRPr="003E6722" w:rsidRDefault="00DB529C" w:rsidP="00DB529C">
            <w:r w:rsidRPr="003E6722">
              <w:t>ORC-22.3 ORC-22.4 ORC-22.5</w:t>
            </w:r>
          </w:p>
        </w:tc>
      </w:tr>
      <w:tr w:rsidR="00DB529C" w:rsidRPr="008C38CE" w14:paraId="4D9C9B12" w14:textId="77777777" w:rsidTr="00AF7DA0">
        <w:trPr>
          <w:trHeight w:val="67"/>
        </w:trPr>
        <w:tc>
          <w:tcPr>
            <w:tcW w:w="6475" w:type="dxa"/>
            <w:vMerge/>
          </w:tcPr>
          <w:p w14:paraId="5045FF6F" w14:textId="77777777" w:rsidR="00DB529C" w:rsidRPr="008C38CE" w:rsidRDefault="00DB529C" w:rsidP="00DB52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28653485" w14:textId="3FE38D96" w:rsidR="00DB529C" w:rsidRDefault="00DB529C" w:rsidP="00DB529C">
            <w:r w:rsidRPr="003E6722">
              <w:t>ORC-22.6</w:t>
            </w:r>
          </w:p>
        </w:tc>
      </w:tr>
      <w:tr w:rsidR="00DB529C" w:rsidRPr="008C38CE" w14:paraId="15BC6A27" w14:textId="77777777" w:rsidTr="00AF7DA0">
        <w:tc>
          <w:tcPr>
            <w:tcW w:w="6475" w:type="dxa"/>
          </w:tcPr>
          <w:p w14:paraId="0BF5E9B1" w14:textId="17BB88FD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115"/>
            <w:r w:rsidRPr="008C38CE">
              <w:rPr>
                <w:rFonts w:asciiTheme="minorHAnsi" w:hAnsiTheme="minorHAnsi"/>
                <w:sz w:val="22"/>
                <w:szCs w:val="22"/>
              </w:rPr>
              <w:t>Ordering Facility Phone Number</w:t>
            </w:r>
            <w:commentRangeEnd w:id="115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5"/>
            </w:r>
          </w:p>
        </w:tc>
        <w:tc>
          <w:tcPr>
            <w:tcW w:w="6475" w:type="dxa"/>
          </w:tcPr>
          <w:p w14:paraId="7412F135" w14:textId="0EE547F5" w:rsidR="00DB529C" w:rsidRPr="00B8053B" w:rsidRDefault="00DB529C" w:rsidP="00DB529C">
            <w:r w:rsidRPr="00B8053B">
              <w:t>[when ORC-23.3 = ‘PH’] ORC-23.6 ORC-23.7 ORC-23.8</w:t>
            </w:r>
          </w:p>
        </w:tc>
      </w:tr>
      <w:tr w:rsidR="00DB529C" w:rsidRPr="008C38CE" w14:paraId="3E4D3516" w14:textId="77777777" w:rsidTr="00AF7DA0">
        <w:tc>
          <w:tcPr>
            <w:tcW w:w="6475" w:type="dxa"/>
          </w:tcPr>
          <w:p w14:paraId="78412338" w14:textId="0D063A81" w:rsidR="00DB529C" w:rsidRPr="008C38CE" w:rsidRDefault="00DB529C" w:rsidP="00DB529C">
            <w:pPr>
              <w:pStyle w:val="Default"/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</w:pPr>
            <w:commentRangeStart w:id="116"/>
            <w:r w:rsidRPr="008C38CE">
              <w:rPr>
                <w:rFonts w:asciiTheme="minorHAnsi" w:hAnsiTheme="minorHAnsi"/>
                <w:sz w:val="22"/>
                <w:szCs w:val="22"/>
              </w:rPr>
              <w:t xml:space="preserve">Ordering Facility </w:t>
            </w:r>
            <w:r>
              <w:rPr>
                <w:rFonts w:asciiTheme="minorHAnsi" w:hAnsiTheme="minorHAnsi"/>
                <w:sz w:val="22"/>
                <w:szCs w:val="22"/>
              </w:rPr>
              <w:t>email address</w:t>
            </w:r>
            <w:commentRangeEnd w:id="116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6"/>
            </w:r>
          </w:p>
        </w:tc>
        <w:tc>
          <w:tcPr>
            <w:tcW w:w="6475" w:type="dxa"/>
          </w:tcPr>
          <w:p w14:paraId="75F11F5D" w14:textId="4F63101F" w:rsidR="00DB529C" w:rsidRDefault="00DB529C" w:rsidP="00DB529C">
            <w:r w:rsidRPr="00B8053B">
              <w:t>[when ORC-23.3 = ‘X.400’ or ‘Internet’] ORC-23.4</w:t>
            </w:r>
          </w:p>
        </w:tc>
      </w:tr>
    </w:tbl>
    <w:p w14:paraId="32FA6209" w14:textId="77777777" w:rsidR="00AF7DA0" w:rsidRPr="008C38CE" w:rsidRDefault="00AF7DA0" w:rsidP="00AF7DA0">
      <w:pPr>
        <w:rPr>
          <w:color w:val="333333"/>
          <w:shd w:val="clear" w:color="auto" w:fill="FFFFFF"/>
        </w:rPr>
      </w:pPr>
    </w:p>
    <w:p w14:paraId="4A8FD354" w14:textId="77777777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General order information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8C38CE" w14:paraId="130C1DFB" w14:textId="77777777" w:rsidTr="00AF7DA0">
        <w:tc>
          <w:tcPr>
            <w:tcW w:w="6475" w:type="dxa"/>
          </w:tcPr>
          <w:p w14:paraId="0AAB121D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5FE298C8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11CB1CCE" w14:textId="77777777" w:rsidTr="00AF7DA0">
        <w:tc>
          <w:tcPr>
            <w:tcW w:w="6475" w:type="dxa"/>
          </w:tcPr>
          <w:p w14:paraId="52E6DA2F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7D4D1928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ORC-2.1</w:t>
            </w:r>
          </w:p>
        </w:tc>
      </w:tr>
      <w:tr w:rsidR="00AF7DA0" w:rsidRPr="008C38CE" w14:paraId="799566CE" w14:textId="77777777" w:rsidTr="00AF7DA0">
        <w:tc>
          <w:tcPr>
            <w:tcW w:w="6475" w:type="dxa"/>
          </w:tcPr>
          <w:p w14:paraId="381CB552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Placer Order Number</w:t>
            </w:r>
          </w:p>
        </w:tc>
        <w:tc>
          <w:tcPr>
            <w:tcW w:w="6475" w:type="dxa"/>
          </w:tcPr>
          <w:p w14:paraId="4064E441" w14:textId="77777777" w:rsidR="00AF7DA0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ORC-3.1</w:t>
            </w:r>
          </w:p>
        </w:tc>
      </w:tr>
      <w:tr w:rsidR="00AF7DA0" w:rsidRPr="008C38CE" w14:paraId="262B885F" w14:textId="77777777" w:rsidTr="00AF7DA0">
        <w:tc>
          <w:tcPr>
            <w:tcW w:w="6475" w:type="dxa"/>
          </w:tcPr>
          <w:p w14:paraId="7395DAD4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83DD7">
              <w:rPr>
                <w:rFonts w:cs="Helvetica"/>
                <w:color w:val="000000"/>
              </w:rPr>
              <w:t>Filler Order Number</w:t>
            </w:r>
          </w:p>
        </w:tc>
        <w:tc>
          <w:tcPr>
            <w:tcW w:w="6475" w:type="dxa"/>
          </w:tcPr>
          <w:p w14:paraId="56F8E9BB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ORC-4.1</w:t>
            </w:r>
          </w:p>
        </w:tc>
      </w:tr>
      <w:tr w:rsidR="00AF7DA0" w:rsidRPr="008C38CE" w14:paraId="6A428D46" w14:textId="77777777" w:rsidTr="00AF7DA0">
        <w:tc>
          <w:tcPr>
            <w:tcW w:w="6475" w:type="dxa"/>
          </w:tcPr>
          <w:p w14:paraId="6F1B6B64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Order Control</w:t>
            </w:r>
          </w:p>
        </w:tc>
        <w:tc>
          <w:tcPr>
            <w:tcW w:w="6475" w:type="dxa"/>
          </w:tcPr>
          <w:p w14:paraId="09F3D517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ORC-1</w:t>
            </w:r>
          </w:p>
        </w:tc>
      </w:tr>
      <w:tr w:rsidR="00AF7DA0" w:rsidRPr="008C38CE" w14:paraId="1C023733" w14:textId="77777777" w:rsidTr="00AF7DA0">
        <w:tc>
          <w:tcPr>
            <w:tcW w:w="6475" w:type="dxa"/>
          </w:tcPr>
          <w:p w14:paraId="16329FEE" w14:textId="77777777" w:rsidR="00AF7DA0" w:rsidRPr="00554DE9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Advanced Beneficiary Notice Code </w:t>
            </w:r>
          </w:p>
        </w:tc>
        <w:tc>
          <w:tcPr>
            <w:tcW w:w="6475" w:type="dxa"/>
          </w:tcPr>
          <w:p w14:paraId="2F2E3DB6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ORC-20.9 or ORC-20.2 or ORC-20.1</w:t>
            </w:r>
          </w:p>
        </w:tc>
      </w:tr>
      <w:tr w:rsidR="00AF7DA0" w:rsidRPr="008C38CE" w14:paraId="3B80D055" w14:textId="77777777" w:rsidTr="00AF7DA0">
        <w:tc>
          <w:tcPr>
            <w:tcW w:w="6475" w:type="dxa"/>
          </w:tcPr>
          <w:p w14:paraId="1C0C6F54" w14:textId="77777777" w:rsidR="00AF7DA0" w:rsidRPr="00554DE9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Date/Time of Transaction</w:t>
            </w:r>
          </w:p>
        </w:tc>
        <w:tc>
          <w:tcPr>
            <w:tcW w:w="6475" w:type="dxa"/>
          </w:tcPr>
          <w:p w14:paraId="2417AE27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ORC-9.1</w:t>
            </w:r>
          </w:p>
        </w:tc>
      </w:tr>
    </w:tbl>
    <w:p w14:paraId="57C50F44" w14:textId="77777777" w:rsidR="00AF7DA0" w:rsidRPr="008C38CE" w:rsidRDefault="00AF7DA0" w:rsidP="00AF7DA0">
      <w:pPr>
        <w:rPr>
          <w:color w:val="333333"/>
          <w:shd w:val="clear" w:color="auto" w:fill="FFFFFF"/>
        </w:rPr>
      </w:pPr>
    </w:p>
    <w:p w14:paraId="47A417F5" w14:textId="67969199" w:rsidR="001845E2" w:rsidRDefault="001845E2" w:rsidP="00AF26A6">
      <w:pPr>
        <w:pStyle w:val="ListParagraph"/>
        <w:ind w:left="1440"/>
        <w:rPr>
          <w:color w:val="333333"/>
          <w:shd w:val="clear" w:color="auto" w:fill="FFFFFF"/>
        </w:rPr>
      </w:pPr>
      <w:r w:rsidRPr="00AF26A6">
        <w:rPr>
          <w:color w:val="333333"/>
          <w:highlight w:val="yellow"/>
          <w:shd w:val="clear" w:color="auto" w:fill="FFFFFF"/>
        </w:rPr>
        <w:t>Timing/Quantity Information</w:t>
      </w:r>
    </w:p>
    <w:p w14:paraId="165C91F2" w14:textId="77777777" w:rsidR="001845E2" w:rsidRDefault="001845E2" w:rsidP="00AF26A6">
      <w:pPr>
        <w:pStyle w:val="ListParagraph"/>
        <w:ind w:left="1440"/>
        <w:rPr>
          <w:color w:val="333333"/>
          <w:shd w:val="clear" w:color="auto" w:fill="FFFFFF"/>
        </w:rPr>
      </w:pPr>
    </w:p>
    <w:p w14:paraId="3DE77AFF" w14:textId="2B93294C" w:rsidR="00AF7DA0" w:rsidRPr="00EA26B6" w:rsidRDefault="00AF7DA0" w:rsidP="006518E2">
      <w:pPr>
        <w:pStyle w:val="ListParagraph"/>
        <w:numPr>
          <w:ilvl w:val="1"/>
          <w:numId w:val="5"/>
        </w:numPr>
        <w:rPr>
          <w:color w:val="333333"/>
          <w:shd w:val="clear" w:color="auto" w:fill="FFFFFF"/>
        </w:rPr>
      </w:pPr>
      <w:r w:rsidRPr="00EA26B6">
        <w:rPr>
          <w:color w:val="333333"/>
          <w:shd w:val="clear" w:color="auto" w:fill="FFFFFF"/>
        </w:rPr>
        <w:t>Order details</w:t>
      </w:r>
      <w:r>
        <w:rPr>
          <w:color w:val="333333"/>
          <w:shd w:val="clear" w:color="auto" w:fill="FFFFFF"/>
        </w:rPr>
        <w:t xml:space="preserve"> [</w:t>
      </w:r>
      <w:proofErr w:type="gramStart"/>
      <w:r>
        <w:rPr>
          <w:color w:val="333333"/>
          <w:shd w:val="clear" w:color="auto" w:fill="FFFFFF"/>
        </w:rPr>
        <w:t>1..</w:t>
      </w:r>
      <w:proofErr w:type="gramEnd"/>
      <w:r>
        <w:rPr>
          <w:color w:val="333333"/>
          <w:shd w:val="clear" w:color="auto" w:fill="FFFFFF"/>
        </w:rPr>
        <w:t>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F7DA0" w:rsidRPr="008C38CE" w14:paraId="7335A07E" w14:textId="77777777" w:rsidTr="00AF7DA0">
        <w:tc>
          <w:tcPr>
            <w:tcW w:w="6475" w:type="dxa"/>
          </w:tcPr>
          <w:p w14:paraId="74665390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14A0ADBB" w14:textId="77777777" w:rsidR="00AF7DA0" w:rsidRPr="00402972" w:rsidRDefault="00AF7DA0" w:rsidP="00AF7DA0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AF7DA0" w:rsidRPr="008C38CE" w14:paraId="7536C596" w14:textId="77777777" w:rsidTr="00AF7DA0">
        <w:tc>
          <w:tcPr>
            <w:tcW w:w="6475" w:type="dxa"/>
          </w:tcPr>
          <w:p w14:paraId="6B5AFF80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 w:rsidRPr="008C38CE">
              <w:rPr>
                <w:rFonts w:cs="Helvetica"/>
                <w:color w:val="000000"/>
              </w:rPr>
              <w:t>Universal service identifier</w:t>
            </w:r>
            <w:r>
              <w:rPr>
                <w:rFonts w:cs="Helvetica"/>
                <w:color w:val="000000"/>
              </w:rPr>
              <w:t xml:space="preserve"> (LOINC)</w:t>
            </w:r>
          </w:p>
        </w:tc>
        <w:tc>
          <w:tcPr>
            <w:tcW w:w="6475" w:type="dxa"/>
          </w:tcPr>
          <w:p w14:paraId="1D08C9EA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[when OBR-4.3=’LN’] OBR-4.1 or [when OBR-4.6=’LN’] OBR-4.4 </w:t>
            </w:r>
          </w:p>
        </w:tc>
      </w:tr>
      <w:tr w:rsidR="00AF7DA0" w:rsidRPr="008C38CE" w14:paraId="23618039" w14:textId="77777777" w:rsidTr="00AF7DA0">
        <w:tc>
          <w:tcPr>
            <w:tcW w:w="6475" w:type="dxa"/>
          </w:tcPr>
          <w:p w14:paraId="5146F271" w14:textId="77777777" w:rsidR="00AF7DA0" w:rsidRPr="008C38CE" w:rsidRDefault="00AF7DA0" w:rsidP="00AF7DA0">
            <w:pPr>
              <w:spacing w:line="300" w:lineRule="atLeast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Alternate u</w:t>
            </w:r>
            <w:r w:rsidRPr="008C38CE">
              <w:rPr>
                <w:rFonts w:cs="Helvetica"/>
                <w:color w:val="000000"/>
              </w:rPr>
              <w:t>niversal service identifier</w:t>
            </w:r>
          </w:p>
        </w:tc>
        <w:tc>
          <w:tcPr>
            <w:tcW w:w="6475" w:type="dxa"/>
          </w:tcPr>
          <w:p w14:paraId="29CFC912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[when OBR-4.</w:t>
            </w:r>
            <w:proofErr w:type="gramStart"/>
            <w:r>
              <w:rPr>
                <w:color w:val="333333"/>
                <w:shd w:val="clear" w:color="auto" w:fill="FFFFFF"/>
              </w:rPr>
              <w:t>3 !</w:t>
            </w:r>
            <w:proofErr w:type="gramEnd"/>
            <w:r>
              <w:rPr>
                <w:color w:val="333333"/>
                <w:shd w:val="clear" w:color="auto" w:fill="FFFFFF"/>
              </w:rPr>
              <w:t>= ’LN’] OBR-4.1 or [when OBR-4.6 !=’LN’] OBR-4.4</w:t>
            </w:r>
          </w:p>
        </w:tc>
      </w:tr>
      <w:tr w:rsidR="00AF7DA0" w:rsidRPr="008C38CE" w14:paraId="4B395E64" w14:textId="77777777" w:rsidTr="00AF7DA0">
        <w:tc>
          <w:tcPr>
            <w:tcW w:w="6475" w:type="dxa"/>
          </w:tcPr>
          <w:p w14:paraId="6E80C586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Date/Time </w:t>
            </w:r>
          </w:p>
          <w:p w14:paraId="5D269612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</w:p>
        </w:tc>
        <w:tc>
          <w:tcPr>
            <w:tcW w:w="6475" w:type="dxa"/>
          </w:tcPr>
          <w:p w14:paraId="2C581C10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OBR-7.1</w:t>
            </w:r>
          </w:p>
        </w:tc>
      </w:tr>
      <w:tr w:rsidR="00AF7DA0" w:rsidRPr="008C38CE" w14:paraId="7FB07AB9" w14:textId="77777777" w:rsidTr="00AF7DA0">
        <w:tc>
          <w:tcPr>
            <w:tcW w:w="6475" w:type="dxa"/>
          </w:tcPr>
          <w:p w14:paraId="72E6EE3A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C38CE">
              <w:rPr>
                <w:rFonts w:asciiTheme="minorHAnsi" w:hAnsiTheme="minorHAnsi"/>
                <w:sz w:val="22"/>
                <w:szCs w:val="22"/>
              </w:rPr>
              <w:t xml:space="preserve">Observation End Date/Time </w:t>
            </w:r>
          </w:p>
          <w:p w14:paraId="204E275A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75" w:type="dxa"/>
          </w:tcPr>
          <w:p w14:paraId="714859F8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OBR-8.1</w:t>
            </w:r>
          </w:p>
        </w:tc>
      </w:tr>
      <w:tr w:rsidR="00AF7DA0" w:rsidRPr="008C38CE" w14:paraId="4717AF5E" w14:textId="77777777" w:rsidTr="00AF7DA0">
        <w:tc>
          <w:tcPr>
            <w:tcW w:w="6475" w:type="dxa"/>
          </w:tcPr>
          <w:p w14:paraId="30610052" w14:textId="77777777" w:rsidR="00AF7DA0" w:rsidRPr="008C38CE" w:rsidRDefault="00AF7DA0" w:rsidP="00AF7DA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Relevant Clinical Information</w:t>
            </w:r>
          </w:p>
        </w:tc>
        <w:tc>
          <w:tcPr>
            <w:tcW w:w="6475" w:type="dxa"/>
          </w:tcPr>
          <w:p w14:paraId="14562009" w14:textId="77777777" w:rsidR="00AF7DA0" w:rsidRPr="008C38CE" w:rsidRDefault="00AF7DA0" w:rsidP="00AF7DA0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OBR-13.9 or OBR-13.2 or OBR-13.1</w:t>
            </w:r>
          </w:p>
        </w:tc>
      </w:tr>
    </w:tbl>
    <w:p w14:paraId="72AF8888" w14:textId="77777777" w:rsidR="00AF7DA0" w:rsidRDefault="00AF7DA0"/>
    <w:p w14:paraId="5315AC03" w14:textId="77777777" w:rsidR="00AF7DA0" w:rsidRDefault="00AF7DA0"/>
    <w:p w14:paraId="0174CA6E" w14:textId="7C0248B6" w:rsidR="00AF7DA0" w:rsidRDefault="00AF7DA0">
      <w:pPr>
        <w:rPr>
          <w:b/>
        </w:rPr>
      </w:pPr>
      <w:r w:rsidRPr="00554ABC">
        <w:rPr>
          <w:b/>
        </w:rPr>
        <w:t>ACK Specification</w:t>
      </w:r>
    </w:p>
    <w:p w14:paraId="37141CEB" w14:textId="5AB76FC5" w:rsidR="00C62AFB" w:rsidRDefault="00C62AFB" w:rsidP="00C62AFB">
      <w:r>
        <w:t xml:space="preserve">3 </w:t>
      </w:r>
      <w:proofErr w:type="gramStart"/>
      <w:r w:rsidRPr="00DB529C">
        <w:t>tabs :</w:t>
      </w:r>
      <w:proofErr w:type="gramEnd"/>
      <w:r w:rsidRPr="00DB529C">
        <w:t xml:space="preserve"> FULL, </w:t>
      </w:r>
      <w:r>
        <w:t>Acknowledgment</w:t>
      </w:r>
      <w:r w:rsidRPr="00DB529C">
        <w:t>,</w:t>
      </w:r>
      <w:r>
        <w:t xml:space="preserve"> </w:t>
      </w:r>
      <w:r>
        <w:rPr>
          <w:color w:val="333333"/>
          <w:shd w:val="clear" w:color="auto" w:fill="FFFFFF"/>
        </w:rPr>
        <w:t>Error[*]</w:t>
      </w:r>
    </w:p>
    <w:p w14:paraId="19A62ED4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Do not include tab if there is no data to display</w:t>
      </w:r>
    </w:p>
    <w:p w14:paraId="175F2B1F" w14:textId="77777777" w:rsidR="00C62AFB" w:rsidRDefault="00C62AFB" w:rsidP="00C62AFB">
      <w:pPr>
        <w:pStyle w:val="ListParagraph"/>
        <w:numPr>
          <w:ilvl w:val="0"/>
          <w:numId w:val="8"/>
        </w:numPr>
      </w:pPr>
      <w:r>
        <w:t>Acknowledgement tab</w:t>
      </w:r>
    </w:p>
    <w:p w14:paraId="39060F44" w14:textId="77777777" w:rsidR="00C62AFB" w:rsidRPr="00C62AFB" w:rsidRDefault="00C62AFB" w:rsidP="00C62AFB">
      <w:pPr>
        <w:pStyle w:val="ListParagraph"/>
        <w:numPr>
          <w:ilvl w:val="1"/>
          <w:numId w:val="8"/>
        </w:numPr>
        <w:rPr>
          <w:b/>
          <w:bCs/>
          <w:sz w:val="23"/>
          <w:szCs w:val="23"/>
        </w:rPr>
      </w:pPr>
      <w:r>
        <w:t>Acknowledgment table [</w:t>
      </w:r>
      <w:proofErr w:type="gramStart"/>
      <w:r>
        <w:t>1..</w:t>
      </w:r>
      <w:proofErr w:type="gramEnd"/>
      <w:r>
        <w:t>1]</w:t>
      </w:r>
    </w:p>
    <w:p w14:paraId="7EAC67B9" w14:textId="1E6145CB" w:rsidR="00C62AFB" w:rsidRPr="00C62AFB" w:rsidRDefault="00C62AFB" w:rsidP="00C62AFB">
      <w:pPr>
        <w:pStyle w:val="ListParagraph"/>
        <w:numPr>
          <w:ilvl w:val="0"/>
          <w:numId w:val="8"/>
        </w:numPr>
        <w:rPr>
          <w:b/>
          <w:bCs/>
          <w:sz w:val="23"/>
          <w:szCs w:val="23"/>
        </w:rPr>
      </w:pPr>
      <w:proofErr w:type="gramStart"/>
      <w:r>
        <w:t>Error</w:t>
      </w:r>
      <w:r w:rsidR="008C7499">
        <w:t>[</w:t>
      </w:r>
      <w:proofErr w:type="gramEnd"/>
      <w:r w:rsidR="008C7499">
        <w:t>*]</w:t>
      </w:r>
      <w:r>
        <w:t xml:space="preserve"> tab : Error car repeat (similar to “Observations[*]” in the syndromic tool)</w:t>
      </w:r>
    </w:p>
    <w:p w14:paraId="2AF78BCB" w14:textId="77777777" w:rsidR="00C62AFB" w:rsidRPr="00C62AFB" w:rsidRDefault="00C62AFB" w:rsidP="00C62AFB">
      <w:pPr>
        <w:pStyle w:val="ListParagraph"/>
        <w:rPr>
          <w:b/>
          <w:bCs/>
          <w:sz w:val="23"/>
          <w:szCs w:val="23"/>
        </w:rPr>
      </w:pPr>
    </w:p>
    <w:p w14:paraId="731FC8D3" w14:textId="77777777" w:rsidR="00554ABC" w:rsidRPr="006518E2" w:rsidRDefault="00554ABC" w:rsidP="00554ABC">
      <w:pPr>
        <w:pStyle w:val="ListParagraph"/>
        <w:numPr>
          <w:ilvl w:val="0"/>
          <w:numId w:val="6"/>
        </w:numPr>
        <w:rPr>
          <w:b/>
          <w:bCs/>
          <w:sz w:val="23"/>
          <w:szCs w:val="23"/>
        </w:rPr>
      </w:pPr>
      <w:r>
        <w:t>Acknowledgment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402972" w14:paraId="28761D28" w14:textId="77777777" w:rsidTr="004E7A07">
        <w:tc>
          <w:tcPr>
            <w:tcW w:w="6475" w:type="dxa"/>
          </w:tcPr>
          <w:p w14:paraId="25683985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2A736854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064EB3C7" w14:textId="77777777" w:rsidTr="004E7A07">
        <w:tc>
          <w:tcPr>
            <w:tcW w:w="6475" w:type="dxa"/>
          </w:tcPr>
          <w:p w14:paraId="56495BAD" w14:textId="77777777" w:rsidR="00554ABC" w:rsidRPr="001D47EB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Acknowledgment code</w:t>
            </w:r>
          </w:p>
        </w:tc>
        <w:tc>
          <w:tcPr>
            <w:tcW w:w="6475" w:type="dxa"/>
          </w:tcPr>
          <w:p w14:paraId="574ED503" w14:textId="77777777" w:rsidR="00554ABC" w:rsidRPr="008C38CE" w:rsidRDefault="00554ABC" w:rsidP="004E7A07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MSA-1</w:t>
            </w:r>
          </w:p>
        </w:tc>
      </w:tr>
    </w:tbl>
    <w:p w14:paraId="14538B0C" w14:textId="77777777" w:rsidR="00554ABC" w:rsidRDefault="00554ABC" w:rsidP="00554ABC"/>
    <w:p w14:paraId="640A1636" w14:textId="77777777" w:rsidR="00554ABC" w:rsidRPr="006518E2" w:rsidRDefault="00554ABC" w:rsidP="00554ABC">
      <w:pPr>
        <w:pStyle w:val="ListParagraph"/>
        <w:numPr>
          <w:ilvl w:val="0"/>
          <w:numId w:val="6"/>
        </w:numPr>
      </w:pPr>
      <w:r w:rsidRPr="006518E2">
        <w:t>Error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54ABC" w:rsidRPr="00402972" w14:paraId="30DA251E" w14:textId="77777777" w:rsidTr="004E7A07">
        <w:tc>
          <w:tcPr>
            <w:tcW w:w="6475" w:type="dxa"/>
          </w:tcPr>
          <w:p w14:paraId="72030110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Element</w:t>
            </w:r>
          </w:p>
        </w:tc>
        <w:tc>
          <w:tcPr>
            <w:tcW w:w="6475" w:type="dxa"/>
          </w:tcPr>
          <w:p w14:paraId="784CAEC8" w14:textId="77777777" w:rsidR="00554ABC" w:rsidRPr="00402972" w:rsidRDefault="00554ABC" w:rsidP="004E7A07">
            <w:pPr>
              <w:rPr>
                <w:b/>
                <w:color w:val="333333"/>
                <w:shd w:val="clear" w:color="auto" w:fill="FFFFFF"/>
              </w:rPr>
            </w:pPr>
            <w:r w:rsidRPr="00402972">
              <w:rPr>
                <w:b/>
                <w:color w:val="333333"/>
                <w:shd w:val="clear" w:color="auto" w:fill="FFFFFF"/>
              </w:rPr>
              <w:t>Data</w:t>
            </w:r>
          </w:p>
        </w:tc>
      </w:tr>
      <w:tr w:rsidR="00554ABC" w:rsidRPr="008C38CE" w14:paraId="0820DDB2" w14:textId="77777777" w:rsidTr="004E7A07">
        <w:tc>
          <w:tcPr>
            <w:tcW w:w="12950" w:type="dxa"/>
            <w:gridSpan w:val="2"/>
          </w:tcPr>
          <w:p w14:paraId="3BCED07B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 w:rsidRPr="00AF7DA0">
              <w:t xml:space="preserve">Error Location </w:t>
            </w:r>
          </w:p>
        </w:tc>
      </w:tr>
      <w:tr w:rsidR="00554ABC" w:rsidRPr="008C38CE" w14:paraId="49FDC45C" w14:textId="77777777" w:rsidTr="004E7A07">
        <w:tc>
          <w:tcPr>
            <w:tcW w:w="6475" w:type="dxa"/>
          </w:tcPr>
          <w:p w14:paraId="6FE5B56D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ID</w:t>
            </w:r>
          </w:p>
        </w:tc>
        <w:tc>
          <w:tcPr>
            <w:tcW w:w="6475" w:type="dxa"/>
          </w:tcPr>
          <w:p w14:paraId="5A6E068A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ERR-2.1</w:t>
            </w:r>
          </w:p>
        </w:tc>
      </w:tr>
      <w:tr w:rsidR="00554ABC" w:rsidRPr="008C38CE" w14:paraId="1FC37866" w14:textId="77777777" w:rsidTr="004E7A07">
        <w:tc>
          <w:tcPr>
            <w:tcW w:w="6475" w:type="dxa"/>
          </w:tcPr>
          <w:p w14:paraId="2762CA4D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Segment Sequence</w:t>
            </w:r>
          </w:p>
        </w:tc>
        <w:tc>
          <w:tcPr>
            <w:tcW w:w="6475" w:type="dxa"/>
          </w:tcPr>
          <w:p w14:paraId="13F7AD63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ERR-2.2</w:t>
            </w:r>
          </w:p>
        </w:tc>
      </w:tr>
      <w:tr w:rsidR="00554ABC" w:rsidRPr="008C38CE" w14:paraId="4F613B38" w14:textId="77777777" w:rsidTr="004E7A07">
        <w:tc>
          <w:tcPr>
            <w:tcW w:w="6475" w:type="dxa"/>
          </w:tcPr>
          <w:p w14:paraId="28EE94D5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Position</w:t>
            </w:r>
          </w:p>
        </w:tc>
        <w:tc>
          <w:tcPr>
            <w:tcW w:w="6475" w:type="dxa"/>
          </w:tcPr>
          <w:p w14:paraId="63D0768F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ERR-2.3</w:t>
            </w:r>
          </w:p>
        </w:tc>
      </w:tr>
      <w:tr w:rsidR="00554ABC" w:rsidRPr="008C38CE" w14:paraId="1558628A" w14:textId="77777777" w:rsidTr="004E7A07">
        <w:tc>
          <w:tcPr>
            <w:tcW w:w="6475" w:type="dxa"/>
          </w:tcPr>
          <w:p w14:paraId="6029A311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Field Repetition</w:t>
            </w:r>
          </w:p>
        </w:tc>
        <w:tc>
          <w:tcPr>
            <w:tcW w:w="6475" w:type="dxa"/>
          </w:tcPr>
          <w:p w14:paraId="3861A735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ERR-2.4</w:t>
            </w:r>
          </w:p>
        </w:tc>
      </w:tr>
      <w:tr w:rsidR="00554ABC" w:rsidRPr="008C38CE" w14:paraId="76248525" w14:textId="77777777" w:rsidTr="004E7A07">
        <w:tc>
          <w:tcPr>
            <w:tcW w:w="6475" w:type="dxa"/>
          </w:tcPr>
          <w:p w14:paraId="7AC90A24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Component Number</w:t>
            </w:r>
          </w:p>
        </w:tc>
        <w:tc>
          <w:tcPr>
            <w:tcW w:w="6475" w:type="dxa"/>
          </w:tcPr>
          <w:p w14:paraId="0D970842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ERR-2.5</w:t>
            </w:r>
          </w:p>
        </w:tc>
      </w:tr>
      <w:tr w:rsidR="00554ABC" w:rsidRPr="008C38CE" w14:paraId="1FBFE818" w14:textId="77777777" w:rsidTr="004E7A07">
        <w:tc>
          <w:tcPr>
            <w:tcW w:w="6475" w:type="dxa"/>
          </w:tcPr>
          <w:p w14:paraId="7214CCFB" w14:textId="77777777" w:rsidR="00554ABC" w:rsidRPr="00AF26A6" w:rsidRDefault="00554ABC" w:rsidP="004E7A07">
            <w:pPr>
              <w:pStyle w:val="Default"/>
              <w:ind w:left="720"/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AF26A6">
              <w:rPr>
                <w:rFonts w:asciiTheme="minorHAnsi" w:hAnsiTheme="minorHAnsi"/>
                <w:sz w:val="22"/>
                <w:szCs w:val="22"/>
                <w:highlight w:val="yellow"/>
              </w:rPr>
              <w:t>Sub-Component Number</w:t>
            </w:r>
          </w:p>
        </w:tc>
        <w:tc>
          <w:tcPr>
            <w:tcW w:w="6475" w:type="dxa"/>
          </w:tcPr>
          <w:p w14:paraId="2308B2CB" w14:textId="77777777" w:rsidR="00554ABC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ERR-2.6</w:t>
            </w:r>
          </w:p>
        </w:tc>
      </w:tr>
      <w:tr w:rsidR="00554ABC" w:rsidRPr="008C38CE" w14:paraId="1EECC541" w14:textId="77777777" w:rsidTr="004E7A07">
        <w:tc>
          <w:tcPr>
            <w:tcW w:w="6475" w:type="dxa"/>
          </w:tcPr>
          <w:p w14:paraId="2037AC19" w14:textId="77777777" w:rsidR="00554ABC" w:rsidRPr="006518E2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6518E2">
              <w:rPr>
                <w:rFonts w:asciiTheme="minorHAnsi" w:hAnsiTheme="minorHAnsi"/>
                <w:sz w:val="22"/>
                <w:szCs w:val="22"/>
              </w:rPr>
              <w:t xml:space="preserve">HL7 Error Code </w:t>
            </w:r>
          </w:p>
        </w:tc>
        <w:tc>
          <w:tcPr>
            <w:tcW w:w="6475" w:type="dxa"/>
          </w:tcPr>
          <w:p w14:paraId="12D20A96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ERR-3.9 or ERR-3.2 or ERR-3.1</w:t>
            </w:r>
          </w:p>
        </w:tc>
      </w:tr>
      <w:tr w:rsidR="00554ABC" w:rsidRPr="008C38CE" w14:paraId="250E3E9A" w14:textId="77777777" w:rsidTr="004E7A07">
        <w:tc>
          <w:tcPr>
            <w:tcW w:w="6475" w:type="dxa"/>
          </w:tcPr>
          <w:p w14:paraId="7C582141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Severity </w:t>
            </w:r>
          </w:p>
        </w:tc>
        <w:tc>
          <w:tcPr>
            <w:tcW w:w="6475" w:type="dxa"/>
          </w:tcPr>
          <w:p w14:paraId="5C00C83A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ERR-4</w:t>
            </w:r>
          </w:p>
        </w:tc>
      </w:tr>
      <w:tr w:rsidR="00554ABC" w:rsidRPr="008C38CE" w14:paraId="0BC621C9" w14:textId="77777777" w:rsidTr="004E7A07">
        <w:tc>
          <w:tcPr>
            <w:tcW w:w="6475" w:type="dxa"/>
          </w:tcPr>
          <w:p w14:paraId="2E845225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Application Error Code </w:t>
            </w:r>
          </w:p>
        </w:tc>
        <w:tc>
          <w:tcPr>
            <w:tcW w:w="6475" w:type="dxa"/>
          </w:tcPr>
          <w:p w14:paraId="255011C3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ERR-5.9 or ERR-5.2 or ERR-5.1</w:t>
            </w:r>
          </w:p>
        </w:tc>
      </w:tr>
      <w:tr w:rsidR="00554ABC" w:rsidRPr="008C38CE" w14:paraId="73456918" w14:textId="77777777" w:rsidTr="004E7A07">
        <w:tc>
          <w:tcPr>
            <w:tcW w:w="6475" w:type="dxa"/>
          </w:tcPr>
          <w:p w14:paraId="4B0ADB7C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Diagnostic Information </w:t>
            </w:r>
          </w:p>
        </w:tc>
        <w:tc>
          <w:tcPr>
            <w:tcW w:w="6475" w:type="dxa"/>
          </w:tcPr>
          <w:p w14:paraId="7A92F81D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ERR-7</w:t>
            </w:r>
          </w:p>
        </w:tc>
      </w:tr>
      <w:tr w:rsidR="00554ABC" w:rsidRPr="008C38CE" w14:paraId="3C446C5F" w14:textId="77777777" w:rsidTr="004E7A07">
        <w:tc>
          <w:tcPr>
            <w:tcW w:w="6475" w:type="dxa"/>
          </w:tcPr>
          <w:p w14:paraId="48DDA199" w14:textId="77777777" w:rsidR="00554ABC" w:rsidRPr="00AF7DA0" w:rsidRDefault="00554ABC" w:rsidP="004E7A07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AF7DA0">
              <w:rPr>
                <w:rFonts w:asciiTheme="minorHAnsi" w:hAnsiTheme="minorHAnsi"/>
                <w:sz w:val="22"/>
                <w:szCs w:val="22"/>
              </w:rPr>
              <w:t xml:space="preserve">User Message </w:t>
            </w:r>
          </w:p>
        </w:tc>
        <w:tc>
          <w:tcPr>
            <w:tcW w:w="6475" w:type="dxa"/>
          </w:tcPr>
          <w:p w14:paraId="798D495D" w14:textId="77777777" w:rsidR="00554ABC" w:rsidRPr="00AF7DA0" w:rsidRDefault="00554ABC" w:rsidP="004E7A07">
            <w:pPr>
              <w:rPr>
                <w:rFonts w:cs="Arial Narrow"/>
                <w:color w:val="000000"/>
              </w:rPr>
            </w:pPr>
            <w:r>
              <w:rPr>
                <w:rFonts w:cs="Arial Narrow"/>
                <w:color w:val="000000"/>
              </w:rPr>
              <w:t>ERR-8</w:t>
            </w:r>
          </w:p>
        </w:tc>
      </w:tr>
    </w:tbl>
    <w:p w14:paraId="5FF04B8E" w14:textId="71195005" w:rsidR="00AF7DA0" w:rsidRPr="008C38CE" w:rsidRDefault="00AF7DA0" w:rsidP="00554ABC"/>
    <w:sectPr w:rsidR="00AF7DA0" w:rsidRPr="008C38CE" w:rsidSect="007741E7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Rosin, Caroline" w:date="2016-08-04T16:48:00Z" w:initials="RC(">
    <w:p w14:paraId="53BF274E" w14:textId="301F93D5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2" w:author="Rosin, Caroline" w:date="2016-08-04T16:51:00Z" w:initials="RC(">
    <w:p w14:paraId="687B1581" w14:textId="284C4010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3" w:author="Rosin, Caroline" w:date="2016-08-04T16:51:00Z" w:initials="RC(">
    <w:p w14:paraId="104267D4" w14:textId="1CC8DF39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4" w:author="Rosin, Caroline" w:date="2016-08-04T16:51:00Z" w:initials="RC(">
    <w:p w14:paraId="6128448E" w14:textId="114548EB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5" w:author="Rosin, Caroline" w:date="2016-08-04T16:51:00Z" w:initials="RC(">
    <w:p w14:paraId="2A0B274E" w14:textId="4E27EDE5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6" w:author="Rosin, Caroline" w:date="2016-08-04T16:48:00Z" w:initials="RC(">
    <w:p w14:paraId="6508AAF7" w14:textId="730CF926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7" w:author="Rosin, Caroline" w:date="2016-08-04T16:54:00Z" w:initials="RC(">
    <w:p w14:paraId="04CAAAF3" w14:textId="71267940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8" w:author="Rosin, Caroline" w:date="2016-08-04T16:53:00Z" w:initials="RC(">
    <w:p w14:paraId="0B847144" w14:textId="38B0916B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9" w:author="Rosin, Caroline" w:date="2016-08-04T16:53:00Z" w:initials="RC(">
    <w:p w14:paraId="68C78EF5" w14:textId="3337F54F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32" w:author="Rosin, Caroline" w:date="2016-08-04T16:54:00Z" w:initials="RC(">
    <w:p w14:paraId="088F7661" w14:textId="218733B8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33" w:author="Rosin, Caroline" w:date="2016-08-04T16:54:00Z" w:initials="RC(">
    <w:p w14:paraId="5AD7E4D8" w14:textId="7EDBB3D2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34" w:author="Rosin, Caroline" w:date="2016-08-04T16:55:00Z" w:initials="RC(">
    <w:p w14:paraId="4D8E8257" w14:textId="2A47857F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35" w:author="Rosin, Caroline" w:date="2016-08-04T16:55:00Z" w:initials="RC(">
    <w:p w14:paraId="14D92498" w14:textId="7CBFFA15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70" w:author="Rosin, Caroline" w:date="2017-01-04T14:52:00Z" w:initials="RC(">
    <w:p w14:paraId="0E65E55A" w14:textId="56B63884" w:rsidR="00FC6328" w:rsidRDefault="00FC6328">
      <w:pPr>
        <w:pStyle w:val="CommentText"/>
      </w:pPr>
      <w:r>
        <w:rPr>
          <w:rStyle w:val="CommentReference"/>
        </w:rPr>
        <w:annotationRef/>
      </w:r>
      <w:r>
        <w:t>Add a new row for each new NTE segment (not a new table)</w:t>
      </w:r>
    </w:p>
  </w:comment>
  <w:comment w:id="71" w:author="Rosin, Caroline" w:date="2016-08-04T16:56:00Z" w:initials="RC(">
    <w:p w14:paraId="6BEA0072" w14:textId="3017EA1C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72" w:author="Rosin, Caroline" w:date="2016-08-04T16:56:00Z" w:initials="RC(">
    <w:p w14:paraId="207D0E2A" w14:textId="6AE5EB3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92" w:author="Rosin, Caroline" w:date="2016-08-04T17:00:00Z" w:initials="RC(">
    <w:p w14:paraId="117D8881" w14:textId="54E1087D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93" w:author="Rosin, Caroline" w:date="2016-08-04T17:00:00Z" w:initials="RC(">
    <w:p w14:paraId="580F8FAE" w14:textId="3B9951A6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94" w:author="Rosin, Caroline" w:date="2016-08-04T17:00:00Z" w:initials="RC(">
    <w:p w14:paraId="03DE29D8" w14:textId="464B3FEB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07" w:author="Rosin, Caroline" w:date="2016-08-04T16:48:00Z" w:initials="RC(">
    <w:p w14:paraId="2D697FD8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08" w:author="Rosin, Caroline" w:date="2016-08-04T16:51:00Z" w:initials="RC(">
    <w:p w14:paraId="435A4714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09" w:author="Rosin, Caroline" w:date="2016-08-04T16:51:00Z" w:initials="RC(">
    <w:p w14:paraId="79659A49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10" w:author="Rosin, Caroline" w:date="2016-08-04T16:51:00Z" w:initials="RC(">
    <w:p w14:paraId="49DCE26C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11" w:author="Rosin, Caroline" w:date="2016-08-04T16:51:00Z" w:initials="RC(">
    <w:p w14:paraId="39E72579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12" w:author="Rosin, Caroline" w:date="2016-08-04T16:48:00Z" w:initials="RC(">
    <w:p w14:paraId="73955D6F" w14:textId="77777777" w:rsidR="00FC6328" w:rsidRDefault="00FC6328" w:rsidP="006E7EE6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13" w:author="Rosin, Caroline" w:date="2016-08-04T16:54:00Z" w:initials="RC(">
    <w:p w14:paraId="2E73CF57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14" w:author="Rosin, Caroline" w:date="2016-08-04T16:54:00Z" w:initials="RC(">
    <w:p w14:paraId="7A6AF13A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15" w:author="Rosin, Caroline" w:date="2016-08-04T16:55:00Z" w:initials="RC(">
    <w:p w14:paraId="10830F0E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116" w:author="Rosin, Caroline" w:date="2016-08-04T16:55:00Z" w:initials="RC(">
    <w:p w14:paraId="42FF18B1" w14:textId="77777777" w:rsidR="00FC6328" w:rsidRDefault="00FC6328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BF274E" w15:done="0"/>
  <w15:commentEx w15:paraId="687B1581" w15:done="0"/>
  <w15:commentEx w15:paraId="104267D4" w15:done="0"/>
  <w15:commentEx w15:paraId="6128448E" w15:done="0"/>
  <w15:commentEx w15:paraId="2A0B274E" w15:done="0"/>
  <w15:commentEx w15:paraId="6508AAF7" w15:done="0"/>
  <w15:commentEx w15:paraId="04CAAAF3" w15:done="0"/>
  <w15:commentEx w15:paraId="0B847144" w15:done="0"/>
  <w15:commentEx w15:paraId="68C78EF5" w15:done="0"/>
  <w15:commentEx w15:paraId="088F7661" w15:done="0"/>
  <w15:commentEx w15:paraId="5AD7E4D8" w15:done="0"/>
  <w15:commentEx w15:paraId="4D8E8257" w15:done="0"/>
  <w15:commentEx w15:paraId="14D92498" w15:done="0"/>
  <w15:commentEx w15:paraId="0E65E55A" w15:done="0"/>
  <w15:commentEx w15:paraId="6BEA0072" w15:done="0"/>
  <w15:commentEx w15:paraId="207D0E2A" w15:done="0"/>
  <w15:commentEx w15:paraId="117D8881" w15:done="0"/>
  <w15:commentEx w15:paraId="580F8FAE" w15:done="0"/>
  <w15:commentEx w15:paraId="03DE29D8" w15:done="0"/>
  <w15:commentEx w15:paraId="2D697FD8" w15:done="0"/>
  <w15:commentEx w15:paraId="435A4714" w15:done="0"/>
  <w15:commentEx w15:paraId="79659A49" w15:done="0"/>
  <w15:commentEx w15:paraId="49DCE26C" w15:done="0"/>
  <w15:commentEx w15:paraId="39E72579" w15:done="0"/>
  <w15:commentEx w15:paraId="73955D6F" w15:done="0"/>
  <w15:commentEx w15:paraId="2E73CF57" w15:done="0"/>
  <w15:commentEx w15:paraId="7A6AF13A" w15:done="0"/>
  <w15:commentEx w15:paraId="10830F0E" w15:done="0"/>
  <w15:commentEx w15:paraId="42FF18B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016AA" w14:textId="77777777" w:rsidR="00F777A0" w:rsidRDefault="00F777A0" w:rsidP="00A30BC0">
      <w:pPr>
        <w:spacing w:after="0" w:line="240" w:lineRule="auto"/>
      </w:pPr>
      <w:r>
        <w:separator/>
      </w:r>
    </w:p>
  </w:endnote>
  <w:endnote w:type="continuationSeparator" w:id="0">
    <w:p w14:paraId="04CFDC7B" w14:textId="77777777" w:rsidR="00F777A0" w:rsidRDefault="00F777A0" w:rsidP="00A3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99C8C" w14:textId="77777777" w:rsidR="00FC6328" w:rsidRDefault="00FC6328" w:rsidP="00A30BC0">
    <w:pPr>
      <w:pStyle w:val="Footer"/>
      <w:jc w:val="right"/>
    </w:pPr>
    <w:r>
      <w:t>8/4/2016</w:t>
    </w:r>
  </w:p>
  <w:p w14:paraId="1E07729D" w14:textId="77777777" w:rsidR="00FC6328" w:rsidRDefault="00FC6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6EA76" w14:textId="77777777" w:rsidR="00F777A0" w:rsidRDefault="00F777A0" w:rsidP="00A30BC0">
      <w:pPr>
        <w:spacing w:after="0" w:line="240" w:lineRule="auto"/>
      </w:pPr>
      <w:r>
        <w:separator/>
      </w:r>
    </w:p>
  </w:footnote>
  <w:footnote w:type="continuationSeparator" w:id="0">
    <w:p w14:paraId="3E966969" w14:textId="77777777" w:rsidR="00F777A0" w:rsidRDefault="00F777A0" w:rsidP="00A3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7FAC"/>
    <w:multiLevelType w:val="hybridMultilevel"/>
    <w:tmpl w:val="153A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4F49"/>
    <w:multiLevelType w:val="hybridMultilevel"/>
    <w:tmpl w:val="AF74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FD6213"/>
    <w:multiLevelType w:val="hybridMultilevel"/>
    <w:tmpl w:val="67BE75A4"/>
    <w:lvl w:ilvl="0" w:tplc="40349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91517"/>
    <w:multiLevelType w:val="hybridMultilevel"/>
    <w:tmpl w:val="7906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630F"/>
    <w:multiLevelType w:val="hybridMultilevel"/>
    <w:tmpl w:val="EE02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7554"/>
    <w:multiLevelType w:val="hybridMultilevel"/>
    <w:tmpl w:val="D21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1C15"/>
    <w:multiLevelType w:val="hybridMultilevel"/>
    <w:tmpl w:val="67BE75A4"/>
    <w:lvl w:ilvl="0" w:tplc="40349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D6C9C"/>
    <w:multiLevelType w:val="hybridMultilevel"/>
    <w:tmpl w:val="EA7C4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sin, Caroline (IntlAssoc)">
    <w15:presenceInfo w15:providerId="AD" w15:userId="S-1-5-21-1908027396-2059629336-315576832-21036"/>
  </w15:person>
  <w15:person w15:author="Rosin, Caroline">
    <w15:presenceInfo w15:providerId="AD" w15:userId="S-1-5-21-1908027396-2059629336-315576832-21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E7"/>
    <w:rsid w:val="0002421A"/>
    <w:rsid w:val="000335E4"/>
    <w:rsid w:val="00097864"/>
    <w:rsid w:val="00103E70"/>
    <w:rsid w:val="001845E2"/>
    <w:rsid w:val="00186C16"/>
    <w:rsid w:val="001D47EB"/>
    <w:rsid w:val="0020722B"/>
    <w:rsid w:val="00236DA3"/>
    <w:rsid w:val="002920BC"/>
    <w:rsid w:val="00292AC1"/>
    <w:rsid w:val="002A535F"/>
    <w:rsid w:val="003514BB"/>
    <w:rsid w:val="003752C2"/>
    <w:rsid w:val="003B0B9F"/>
    <w:rsid w:val="00402972"/>
    <w:rsid w:val="004C4B11"/>
    <w:rsid w:val="004E7A07"/>
    <w:rsid w:val="004F7C9C"/>
    <w:rsid w:val="00514C25"/>
    <w:rsid w:val="00551C9B"/>
    <w:rsid w:val="00554ABC"/>
    <w:rsid w:val="00554DE9"/>
    <w:rsid w:val="0058144E"/>
    <w:rsid w:val="005B646A"/>
    <w:rsid w:val="005C0A21"/>
    <w:rsid w:val="005D40E1"/>
    <w:rsid w:val="005E1A03"/>
    <w:rsid w:val="0060073A"/>
    <w:rsid w:val="006518E2"/>
    <w:rsid w:val="00657D31"/>
    <w:rsid w:val="006A20B3"/>
    <w:rsid w:val="006E7EE6"/>
    <w:rsid w:val="00752C37"/>
    <w:rsid w:val="007741E7"/>
    <w:rsid w:val="007A1616"/>
    <w:rsid w:val="00857381"/>
    <w:rsid w:val="00883DD7"/>
    <w:rsid w:val="008C38CE"/>
    <w:rsid w:val="008C7499"/>
    <w:rsid w:val="008F55DD"/>
    <w:rsid w:val="00945438"/>
    <w:rsid w:val="00A30BC0"/>
    <w:rsid w:val="00AC1A01"/>
    <w:rsid w:val="00AF26A6"/>
    <w:rsid w:val="00AF7DA0"/>
    <w:rsid w:val="00B10D5A"/>
    <w:rsid w:val="00C62AFB"/>
    <w:rsid w:val="00C73522"/>
    <w:rsid w:val="00C837E3"/>
    <w:rsid w:val="00CC3916"/>
    <w:rsid w:val="00CC7E63"/>
    <w:rsid w:val="00CD74DA"/>
    <w:rsid w:val="00D07CA3"/>
    <w:rsid w:val="00D10D8F"/>
    <w:rsid w:val="00D3358D"/>
    <w:rsid w:val="00DB529C"/>
    <w:rsid w:val="00E271F5"/>
    <w:rsid w:val="00EA26B6"/>
    <w:rsid w:val="00EA4332"/>
    <w:rsid w:val="00F044FE"/>
    <w:rsid w:val="00F777A0"/>
    <w:rsid w:val="00FC35FB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D10C"/>
  <w15:chartTrackingRefBased/>
  <w15:docId w15:val="{F857E08D-CFCC-4C97-AFC6-86D07CD0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0A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A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A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A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2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C0A21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6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BC0"/>
  </w:style>
  <w:style w:type="paragraph" w:styleId="Footer">
    <w:name w:val="footer"/>
    <w:basedOn w:val="Normal"/>
    <w:link w:val="FooterChar"/>
    <w:uiPriority w:val="99"/>
    <w:unhideWhenUsed/>
    <w:rsid w:val="00A3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BC0"/>
  </w:style>
  <w:style w:type="paragraph" w:styleId="Revision">
    <w:name w:val="Revision"/>
    <w:hidden/>
    <w:uiPriority w:val="99"/>
    <w:semiHidden/>
    <w:rsid w:val="00292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8539</TotalTime>
  <Pages>11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Rosin, Caroline (IntlAssoc)</dc:creator>
  <cp:keywords/>
  <dc:description/>
  <cp:lastModifiedBy>Rosin, Caroline (IntlAssoc)</cp:lastModifiedBy>
  <cp:revision>22</cp:revision>
  <dcterms:created xsi:type="dcterms:W3CDTF">2016-08-03T17:04:00Z</dcterms:created>
  <dcterms:modified xsi:type="dcterms:W3CDTF">2017-01-11T16:54:00Z</dcterms:modified>
</cp:coreProperties>
</file>