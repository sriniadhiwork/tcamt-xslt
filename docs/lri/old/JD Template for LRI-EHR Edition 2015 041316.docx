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346DDA38"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 </w:t>
      </w:r>
      <w:r w:rsidR="00710160">
        <w:rPr>
          <w:rFonts w:ascii="Arial" w:hAnsi="Arial" w:cs="Arial"/>
          <w:b/>
          <w:sz w:val="24"/>
          <w:szCs w:val="20"/>
        </w:rPr>
        <w:t>Draft</w:t>
      </w:r>
    </w:p>
    <w:p w14:paraId="495DF7A7" w14:textId="77777777" w:rsidR="00253AC1" w:rsidRPr="00F755FE" w:rsidRDefault="00253AC1" w:rsidP="00253AC1">
      <w:pPr>
        <w:jc w:val="center"/>
        <w:rPr>
          <w:rFonts w:ascii="Arial" w:hAnsi="Arial" w:cs="Arial"/>
          <w:b/>
          <w:color w:val="0000FF"/>
          <w:sz w:val="20"/>
          <w:szCs w:val="20"/>
        </w:rPr>
      </w:pPr>
      <w:r w:rsidRPr="00F755FE">
        <w:rPr>
          <w:rFonts w:ascii="Arial" w:hAnsi="Arial" w:cs="Arial"/>
          <w:b/>
          <w:color w:val="0000FF"/>
          <w:sz w:val="20"/>
          <w:szCs w:val="20"/>
        </w:rPr>
        <w:t xml:space="preserve">This LRI-EHR Juror Document Template does </w:t>
      </w:r>
      <w:r w:rsidRPr="005E3230">
        <w:rPr>
          <w:rFonts w:ascii="Arial" w:hAnsi="Arial" w:cs="Arial"/>
          <w:b/>
          <w:color w:val="0000FF"/>
          <w:sz w:val="20"/>
          <w:szCs w:val="20"/>
          <w:u w:val="single"/>
        </w:rPr>
        <w:t>not</w:t>
      </w:r>
      <w:r w:rsidRPr="00F755FE">
        <w:rPr>
          <w:rFonts w:ascii="Arial" w:hAnsi="Arial" w:cs="Arial"/>
          <w:b/>
          <w:color w:val="0000FF"/>
          <w:sz w:val="20"/>
          <w:szCs w:val="20"/>
        </w:rPr>
        <w:t xml:space="preserve"> cover Parent-Child lab tests.</w:t>
      </w:r>
    </w:p>
    <w:p w14:paraId="482C0ADC" w14:textId="77777777" w:rsidR="007809F5" w:rsidRDefault="007809F5" w:rsidP="00F755FE">
      <w:pPr>
        <w:spacing w:after="0" w:line="240" w:lineRule="auto"/>
        <w:rPr>
          <w:rFonts w:ascii="Arial" w:hAnsi="Arial" w:cs="Arial"/>
          <w:color w:val="0000FF"/>
          <w:sz w:val="20"/>
          <w:szCs w:val="20"/>
        </w:rPr>
      </w:pPr>
    </w:p>
    <w:p w14:paraId="55907F60" w14:textId="26D12862" w:rsidR="00962E24" w:rsidRPr="0022432A" w:rsidRDefault="00962E24" w:rsidP="00F755FE">
      <w:pPr>
        <w:spacing w:after="0" w:line="240" w:lineRule="auto"/>
        <w:rPr>
          <w:rFonts w:ascii="Arial" w:hAnsi="Arial" w:cs="Arial"/>
          <w:b/>
          <w:color w:val="0000FF"/>
          <w:sz w:val="20"/>
          <w:szCs w:val="20"/>
        </w:rPr>
      </w:pPr>
      <w:r>
        <w:rPr>
          <w:rFonts w:ascii="Arial" w:hAnsi="Arial" w:cs="Arial"/>
          <w:b/>
          <w:color w:val="0000FF"/>
          <w:sz w:val="20"/>
          <w:szCs w:val="20"/>
        </w:rPr>
        <w:t>3/31/16</w:t>
      </w:r>
      <w:r w:rsidR="007A3611">
        <w:rPr>
          <w:rFonts w:ascii="Arial" w:hAnsi="Arial" w:cs="Arial"/>
          <w:b/>
          <w:color w:val="0000FF"/>
          <w:sz w:val="20"/>
          <w:szCs w:val="20"/>
        </w:rPr>
        <w:t xml:space="preserve">: </w:t>
      </w:r>
    </w:p>
    <w:p w14:paraId="4D108A4A" w14:textId="176288C4" w:rsidR="0095361E" w:rsidRPr="0095361E" w:rsidRDefault="0095361E" w:rsidP="0095361E">
      <w:pPr>
        <w:pStyle w:val="ListParagraph"/>
        <w:numPr>
          <w:ilvl w:val="0"/>
          <w:numId w:val="19"/>
        </w:numPr>
        <w:spacing w:after="0" w:line="240" w:lineRule="auto"/>
        <w:rPr>
          <w:rFonts w:ascii="Arial" w:hAnsi="Arial" w:cs="Arial"/>
          <w:color w:val="0000FF"/>
          <w:sz w:val="20"/>
          <w:szCs w:val="20"/>
        </w:rPr>
      </w:pPr>
      <w:r w:rsidRPr="0095361E">
        <w:rPr>
          <w:rFonts w:ascii="Arial" w:hAnsi="Arial" w:cs="Arial"/>
          <w:b/>
          <w:color w:val="0000FF"/>
          <w:sz w:val="20"/>
          <w:szCs w:val="20"/>
        </w:rPr>
        <w:t xml:space="preserve">Inserted </w:t>
      </w:r>
      <w:r>
        <w:rPr>
          <w:rFonts w:ascii="Arial" w:hAnsi="Arial" w:cs="Arial"/>
          <w:b/>
          <w:color w:val="0000FF"/>
          <w:sz w:val="20"/>
          <w:szCs w:val="20"/>
        </w:rPr>
        <w:t>“</w:t>
      </w:r>
      <w:r w:rsidR="00E921F9" w:rsidRPr="00692C45">
        <w:rPr>
          <w:rFonts w:ascii="Arial" w:hAnsi="Arial" w:cs="Arial"/>
          <w:color w:val="0000FF"/>
          <w:sz w:val="20"/>
          <w:szCs w:val="20"/>
        </w:rPr>
        <w:t xml:space="preserve">Provide </w:t>
      </w:r>
      <w:r w:rsidR="00E921F9">
        <w:rPr>
          <w:rFonts w:ascii="Arial" w:hAnsi="Arial" w:cs="Arial"/>
          <w:color w:val="0000FF"/>
          <w:sz w:val="20"/>
          <w:szCs w:val="20"/>
        </w:rPr>
        <w:t xml:space="preserve">an </w:t>
      </w:r>
      <w:r w:rsidR="00E921F9">
        <w:rPr>
          <w:rFonts w:ascii="Arial" w:hAnsi="Arial" w:cs="Arial"/>
          <w:b/>
          <w:color w:val="0000FF"/>
          <w:sz w:val="20"/>
          <w:szCs w:val="20"/>
        </w:rPr>
        <w:t>Order</w:t>
      </w:r>
      <w:r w:rsidR="00E921F9" w:rsidRPr="00896902">
        <w:rPr>
          <w:rFonts w:ascii="Arial" w:hAnsi="Arial" w:cs="Arial"/>
          <w:b/>
          <w:color w:val="0000FF"/>
          <w:sz w:val="20"/>
          <w:szCs w:val="20"/>
        </w:rPr>
        <w:t xml:space="preserve"> Information - Incorporate Verification</w:t>
      </w:r>
      <w:r w:rsidR="00E921F9">
        <w:rPr>
          <w:rFonts w:ascii="Arial" w:hAnsi="Arial" w:cs="Arial"/>
          <w:color w:val="0000FF"/>
          <w:sz w:val="20"/>
          <w:szCs w:val="20"/>
        </w:rPr>
        <w:t xml:space="preserve"> table for the elements listed below from the </w:t>
      </w:r>
      <w:r w:rsidR="00E921F9" w:rsidRPr="00F169A4">
        <w:rPr>
          <w:rFonts w:ascii="Arial" w:hAnsi="Arial" w:cs="Arial"/>
          <w:b/>
          <w:color w:val="0000FF"/>
          <w:sz w:val="20"/>
          <w:szCs w:val="20"/>
        </w:rPr>
        <w:t>ORC/OBR</w:t>
      </w:r>
      <w:r w:rsidR="00E921F9">
        <w:rPr>
          <w:rFonts w:ascii="Arial" w:hAnsi="Arial" w:cs="Arial"/>
          <w:color w:val="0000FF"/>
          <w:sz w:val="20"/>
          <w:szCs w:val="20"/>
        </w:rPr>
        <w:t xml:space="preserve"> segments in the</w:t>
      </w:r>
      <w:r w:rsidR="00E921F9" w:rsidRPr="00692C45">
        <w:rPr>
          <w:rFonts w:ascii="Arial" w:hAnsi="Arial" w:cs="Arial"/>
          <w:color w:val="0000FF"/>
          <w:sz w:val="20"/>
          <w:szCs w:val="20"/>
        </w:rPr>
        <w:t xml:space="preserve"> message</w:t>
      </w:r>
      <w:r w:rsidR="00E921F9">
        <w:rPr>
          <w:rFonts w:ascii="Arial" w:hAnsi="Arial" w:cs="Arial"/>
          <w:color w:val="0000FF"/>
          <w:sz w:val="20"/>
          <w:szCs w:val="20"/>
        </w:rPr>
        <w:t xml:space="preserve">, </w:t>
      </w:r>
      <w:r w:rsidR="00E921F9" w:rsidRPr="00550747">
        <w:rPr>
          <w:rFonts w:ascii="Arial" w:hAnsi="Arial" w:cs="Arial"/>
          <w:color w:val="0000FF"/>
          <w:kern w:val="24"/>
          <w:sz w:val="20"/>
          <w:szCs w:val="20"/>
        </w:rPr>
        <w:t>followed by</w:t>
      </w:r>
      <w:r w:rsidR="00E921F9" w:rsidRPr="00914287">
        <w:rPr>
          <w:rFonts w:ascii="Arial" w:hAnsi="Arial" w:cs="Arial"/>
          <w:b/>
          <w:color w:val="0000FF"/>
          <w:kern w:val="24"/>
          <w:sz w:val="20"/>
          <w:szCs w:val="20"/>
        </w:rPr>
        <w:t xml:space="preserve"> </w:t>
      </w:r>
      <w:r w:rsidR="00E921F9" w:rsidRPr="000B3689">
        <w:rPr>
          <w:rFonts w:ascii="Arial" w:hAnsi="Arial" w:cs="Arial"/>
          <w:color w:val="0000FF"/>
          <w:kern w:val="24"/>
          <w:sz w:val="20"/>
          <w:szCs w:val="20"/>
        </w:rPr>
        <w:t>Note(s) and by</w:t>
      </w:r>
      <w:r w:rsidR="00E921F9" w:rsidRPr="00550747">
        <w:rPr>
          <w:rFonts w:ascii="Arial" w:hAnsi="Arial" w:cs="Arial"/>
          <w:color w:val="0000FF"/>
          <w:kern w:val="24"/>
          <w:sz w:val="20"/>
          <w:szCs w:val="20"/>
        </w:rPr>
        <w:t xml:space="preserve"> a</w:t>
      </w:r>
      <w:r w:rsidR="00E921F9" w:rsidRPr="00914287">
        <w:rPr>
          <w:rFonts w:ascii="Arial" w:hAnsi="Arial" w:cs="Arial"/>
          <w:b/>
          <w:color w:val="0000FF"/>
          <w:kern w:val="24"/>
          <w:sz w:val="20"/>
          <w:szCs w:val="20"/>
        </w:rPr>
        <w:t xml:space="preserve"> </w:t>
      </w:r>
      <w:r w:rsidR="00E921F9">
        <w:rPr>
          <w:rFonts w:ascii="Arial" w:hAnsi="Arial" w:cs="Arial"/>
          <w:b/>
          <w:color w:val="0000FF"/>
          <w:kern w:val="24"/>
          <w:sz w:val="20"/>
          <w:szCs w:val="20"/>
        </w:rPr>
        <w:t xml:space="preserve">Note - </w:t>
      </w:r>
      <w:r w:rsidR="00E921F9" w:rsidRPr="00914287">
        <w:rPr>
          <w:rFonts w:ascii="Arial" w:hAnsi="Arial" w:cs="Arial"/>
          <w:b/>
          <w:color w:val="0000FF"/>
          <w:kern w:val="24"/>
          <w:sz w:val="20"/>
          <w:szCs w:val="20"/>
        </w:rPr>
        <w:t>I</w:t>
      </w:r>
      <w:r w:rsidR="00E921F9">
        <w:rPr>
          <w:rFonts w:ascii="Arial" w:hAnsi="Arial" w:cs="Arial"/>
          <w:b/>
          <w:color w:val="0000FF"/>
          <w:kern w:val="24"/>
          <w:sz w:val="20"/>
          <w:szCs w:val="20"/>
        </w:rPr>
        <w:t>ncorporate</w:t>
      </w:r>
      <w:r w:rsidR="00E921F9" w:rsidRPr="00914287">
        <w:rPr>
          <w:rFonts w:ascii="Arial" w:hAnsi="Arial" w:cs="Arial"/>
          <w:b/>
          <w:color w:val="0000FF"/>
          <w:kern w:val="24"/>
          <w:sz w:val="20"/>
          <w:szCs w:val="20"/>
        </w:rPr>
        <w:t xml:space="preserve"> V</w:t>
      </w:r>
      <w:r w:rsidR="00E921F9">
        <w:rPr>
          <w:rFonts w:ascii="Arial" w:hAnsi="Arial" w:cs="Arial"/>
          <w:b/>
          <w:color w:val="0000FF"/>
          <w:kern w:val="24"/>
          <w:sz w:val="20"/>
          <w:szCs w:val="20"/>
        </w:rPr>
        <w:t xml:space="preserve">erification </w:t>
      </w:r>
      <w:r w:rsidR="00E921F9" w:rsidRPr="000B3689">
        <w:rPr>
          <w:rFonts w:ascii="Arial" w:hAnsi="Arial" w:cs="Arial"/>
          <w:color w:val="0000FF"/>
          <w:kern w:val="24"/>
          <w:sz w:val="20"/>
          <w:szCs w:val="20"/>
        </w:rPr>
        <w:t xml:space="preserve">table for each NTE segment (if there are any) for the </w:t>
      </w:r>
      <w:r w:rsidR="00E921F9" w:rsidRPr="00F169A4">
        <w:rPr>
          <w:rFonts w:ascii="Arial" w:hAnsi="Arial" w:cs="Arial"/>
          <w:b/>
          <w:color w:val="0000FF"/>
          <w:sz w:val="20"/>
          <w:szCs w:val="20"/>
        </w:rPr>
        <w:t>ORC/OBR</w:t>
      </w:r>
      <w:r w:rsidR="00E921F9">
        <w:rPr>
          <w:rFonts w:ascii="Arial" w:hAnsi="Arial" w:cs="Arial"/>
          <w:color w:val="0000FF"/>
          <w:sz w:val="20"/>
          <w:szCs w:val="20"/>
        </w:rPr>
        <w:t xml:space="preserve"> segments</w:t>
      </w:r>
      <w:r w:rsidR="00E921F9">
        <w:rPr>
          <w:rFonts w:ascii="Arial" w:hAnsi="Arial" w:cs="Arial"/>
          <w:b/>
          <w:color w:val="0000FF"/>
          <w:kern w:val="24"/>
          <w:sz w:val="20"/>
          <w:szCs w:val="20"/>
        </w:rPr>
        <w:t>.</w:t>
      </w:r>
      <w:r>
        <w:rPr>
          <w:rFonts w:ascii="Arial" w:hAnsi="Arial" w:cs="Arial"/>
          <w:b/>
          <w:color w:val="0000FF"/>
          <w:kern w:val="24"/>
          <w:sz w:val="20"/>
          <w:szCs w:val="20"/>
        </w:rPr>
        <w:t xml:space="preserve">” </w:t>
      </w:r>
      <w:r>
        <w:rPr>
          <w:rFonts w:ascii="Arial" w:hAnsi="Arial" w:cs="Arial"/>
          <w:color w:val="0000FF"/>
          <w:kern w:val="24"/>
          <w:sz w:val="20"/>
          <w:szCs w:val="20"/>
        </w:rPr>
        <w:t>b</w:t>
      </w:r>
      <w:r w:rsidRPr="0095361E">
        <w:rPr>
          <w:rFonts w:ascii="Arial" w:hAnsi="Arial" w:cs="Arial"/>
          <w:color w:val="0000FF"/>
          <w:kern w:val="24"/>
          <w:sz w:val="20"/>
          <w:szCs w:val="20"/>
        </w:rPr>
        <w:t>efore the</w:t>
      </w:r>
      <w:r>
        <w:rPr>
          <w:rFonts w:ascii="Arial" w:hAnsi="Arial" w:cs="Arial"/>
          <w:b/>
          <w:color w:val="0000FF"/>
          <w:kern w:val="24"/>
          <w:sz w:val="20"/>
          <w:szCs w:val="20"/>
        </w:rPr>
        <w:t xml:space="preserv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25857C7E" w14:textId="33AA9A6F" w:rsidR="0095361E" w:rsidRPr="0095361E" w:rsidRDefault="0095361E" w:rsidP="0095361E">
      <w:pPr>
        <w:pStyle w:val="ListParagraph"/>
        <w:numPr>
          <w:ilvl w:val="0"/>
          <w:numId w:val="19"/>
        </w:numPr>
        <w:spacing w:after="0" w:line="240" w:lineRule="auto"/>
        <w:rPr>
          <w:rFonts w:ascii="Arial" w:hAnsi="Arial" w:cs="Arial"/>
          <w:color w:val="0000FF"/>
          <w:sz w:val="20"/>
          <w:szCs w:val="20"/>
        </w:rPr>
      </w:pPr>
      <w:r>
        <w:rPr>
          <w:rFonts w:ascii="Arial" w:hAnsi="Arial" w:cs="Arial"/>
          <w:b/>
          <w:color w:val="0000FF"/>
          <w:sz w:val="20"/>
          <w:szCs w:val="20"/>
        </w:rPr>
        <w:t>Added</w:t>
      </w:r>
      <w:r>
        <w:rPr>
          <w:rFonts w:ascii="Arial" w:hAnsi="Arial" w:cs="Arial"/>
          <w:color w:val="0000FF"/>
          <w:sz w:val="20"/>
          <w:szCs w:val="20"/>
        </w:rPr>
        <w:t xml:space="preserve"> an NTE table at the end of the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0DFDA419" w14:textId="7BF01846" w:rsidR="0095361E" w:rsidRPr="0095361E" w:rsidRDefault="00F169A4" w:rsidP="0095361E">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F169A4">
        <w:rPr>
          <w:rFonts w:ascii="Arial" w:hAnsi="Arial" w:cs="Arial"/>
          <w:color w:val="0000FF"/>
          <w:sz w:val="20"/>
          <w:szCs w:val="20"/>
        </w:rPr>
        <w:t>ORC-31/OBR-50 Parent Universal Service Identifier and the sub-elements from</w:t>
      </w:r>
      <w:r>
        <w:rPr>
          <w:rFonts w:ascii="Arial" w:hAnsi="Arial" w:cs="Arial"/>
          <w:b/>
          <w:color w:val="0000FF"/>
          <w:sz w:val="20"/>
          <w:szCs w:val="20"/>
        </w:rPr>
        <w:t xml:space="preserve"> </w:t>
      </w:r>
      <w:r w:rsidRPr="002357AA">
        <w:rPr>
          <w:rFonts w:ascii="Arial" w:hAnsi="Arial" w:cs="Arial"/>
          <w:color w:val="0000FF"/>
          <w:sz w:val="20"/>
          <w:szCs w:val="20"/>
        </w:rPr>
        <w:t>the</w:t>
      </w:r>
      <w:r>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 Incorporate Verification </w:t>
      </w:r>
      <w:r w:rsidRPr="0022432A">
        <w:rPr>
          <w:rFonts w:ascii="Arial" w:eastAsia="Times New Roman" w:hAnsi="Arial" w:cs="Arial"/>
          <w:color w:val="0000FF"/>
          <w:sz w:val="20"/>
          <w:szCs w:val="20"/>
        </w:rPr>
        <w:t>table</w:t>
      </w:r>
    </w:p>
    <w:p w14:paraId="364F109F" w14:textId="5B700A07" w:rsidR="00C45569" w:rsidRPr="0022432A" w:rsidRDefault="00962E24"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hAnsi="Arial" w:cs="Arial"/>
          <w:color w:val="0000FF"/>
          <w:sz w:val="20"/>
          <w:szCs w:val="20"/>
        </w:rPr>
        <w:t>OBR-26 (Parent Result) and its sub-elements 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3F6251B3" w14:textId="50C6B907" w:rsidR="00962E24" w:rsidRPr="0022432A" w:rsidRDefault="00962E24"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eastAsia="Times New Roman" w:hAnsi="Arial" w:cs="Arial"/>
          <w:color w:val="0000FF"/>
          <w:sz w:val="20"/>
          <w:szCs w:val="20"/>
        </w:rPr>
        <w:t>OBR-29 and its sub-elements</w:t>
      </w:r>
      <w:r w:rsidRPr="0022432A">
        <w:rPr>
          <w:rFonts w:ascii="Arial" w:eastAsia="Times New Roman" w:hAnsi="Arial" w:cs="Arial"/>
          <w:b/>
          <w:color w:val="0000FF"/>
          <w:sz w:val="20"/>
          <w:szCs w:val="20"/>
        </w:rPr>
        <w:t xml:space="preserve"> </w:t>
      </w:r>
      <w:r w:rsidRPr="0022432A">
        <w:rPr>
          <w:rFonts w:ascii="Arial" w:hAnsi="Arial" w:cs="Arial"/>
          <w:color w:val="0000FF"/>
          <w:sz w:val="20"/>
          <w:szCs w:val="20"/>
        </w:rPr>
        <w:t>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4349BBCF" w14:textId="66B9FDB5" w:rsidR="0022432A" w:rsidRPr="0022432A" w:rsidRDefault="0022432A" w:rsidP="00962E24">
      <w:pPr>
        <w:pStyle w:val="ListParagraph"/>
        <w:numPr>
          <w:ilvl w:val="0"/>
          <w:numId w:val="19"/>
        </w:numPr>
        <w:spacing w:after="0" w:line="240" w:lineRule="auto"/>
        <w:rPr>
          <w:rFonts w:ascii="Arial" w:hAnsi="Arial" w:cs="Arial"/>
          <w:b/>
          <w:color w:val="0000FF"/>
          <w:sz w:val="20"/>
          <w:szCs w:val="20"/>
        </w:rPr>
      </w:pPr>
      <w:r w:rsidRPr="0022432A">
        <w:rPr>
          <w:rFonts w:ascii="Arial" w:hAnsi="Arial" w:cs="Arial"/>
          <w:b/>
          <w:color w:val="0000FF"/>
          <w:sz w:val="20"/>
          <w:szCs w:val="20"/>
        </w:rPr>
        <w:t xml:space="preserve">Deleted </w:t>
      </w:r>
      <w:r w:rsidRPr="0022432A">
        <w:rPr>
          <w:rFonts w:ascii="Arial" w:hAnsi="Arial" w:cs="Arial"/>
          <w:color w:val="0000FF"/>
          <w:sz w:val="20"/>
          <w:szCs w:val="20"/>
        </w:rPr>
        <w:t>OBR-50 and its sub-elements from</w:t>
      </w:r>
      <w:r w:rsidRPr="0022432A">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72B53322" w14:textId="3D7CC9CC" w:rsidR="0022432A" w:rsidRPr="008B06F1" w:rsidRDefault="002357AA" w:rsidP="00962E24">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2357AA">
        <w:rPr>
          <w:rFonts w:ascii="Arial" w:hAnsi="Arial" w:cs="Arial"/>
          <w:color w:val="0000FF"/>
          <w:sz w:val="20"/>
          <w:szCs w:val="20"/>
        </w:rPr>
        <w:t>Note 2 that was associated with the fields above</w:t>
      </w:r>
      <w:r>
        <w:rPr>
          <w:rFonts w:ascii="Arial" w:hAnsi="Arial" w:cs="Arial"/>
          <w:b/>
          <w:color w:val="0000FF"/>
          <w:sz w:val="20"/>
          <w:szCs w:val="20"/>
        </w:rPr>
        <w:t xml:space="preserve"> </w:t>
      </w:r>
      <w:r w:rsidRPr="002357AA">
        <w:rPr>
          <w:rFonts w:ascii="Arial" w:hAnsi="Arial" w:cs="Arial"/>
          <w:color w:val="0000FF"/>
          <w:sz w:val="20"/>
          <w:szCs w:val="20"/>
        </w:rPr>
        <w:t>in the</w:t>
      </w:r>
      <w:r>
        <w:rPr>
          <w:rFonts w:ascii="Arial" w:hAnsi="Arial" w:cs="Arial"/>
          <w:b/>
          <w:color w:val="0000FF"/>
          <w:sz w:val="20"/>
          <w:szCs w:val="20"/>
        </w:rPr>
        <w:t xml:space="preserve"> </w:t>
      </w:r>
      <w:r w:rsidRPr="0022432A">
        <w:rPr>
          <w:rFonts w:ascii="Arial" w:eastAsia="Times New Roman" w:hAnsi="Arial" w:cs="Arial"/>
          <w:b/>
          <w:sz w:val="20"/>
          <w:szCs w:val="20"/>
        </w:rPr>
        <w:t xml:space="preserve">Order Information (cont’d) - Incorporate Verification </w:t>
      </w:r>
      <w:r w:rsidRPr="0022432A">
        <w:rPr>
          <w:rFonts w:ascii="Arial" w:eastAsia="Times New Roman" w:hAnsi="Arial" w:cs="Arial"/>
          <w:color w:val="0000FF"/>
          <w:sz w:val="20"/>
          <w:szCs w:val="20"/>
        </w:rPr>
        <w:t>table</w:t>
      </w:r>
    </w:p>
    <w:p w14:paraId="372A74F7" w14:textId="46986F95" w:rsidR="00C844FD" w:rsidRPr="00C844FD" w:rsidRDefault="00C844FD" w:rsidP="00C844FD">
      <w:pPr>
        <w:pStyle w:val="ListParagraph"/>
        <w:numPr>
          <w:ilvl w:val="0"/>
          <w:numId w:val="19"/>
        </w:numPr>
        <w:spacing w:after="0" w:line="240" w:lineRule="auto"/>
        <w:rPr>
          <w:rFonts w:ascii="Arial" w:hAnsi="Arial" w:cs="Arial"/>
          <w:color w:val="0000FF"/>
          <w:sz w:val="20"/>
          <w:szCs w:val="20"/>
        </w:rPr>
      </w:pPr>
      <w:r w:rsidRPr="0095361E">
        <w:rPr>
          <w:rFonts w:ascii="Arial" w:hAnsi="Arial" w:cs="Arial"/>
          <w:b/>
          <w:color w:val="0000FF"/>
          <w:sz w:val="20"/>
          <w:szCs w:val="20"/>
        </w:rPr>
        <w:t xml:space="preserve">Inserted </w:t>
      </w:r>
      <w:r>
        <w:rPr>
          <w:rFonts w:ascii="Arial" w:hAnsi="Arial" w:cs="Arial"/>
          <w:b/>
          <w:color w:val="0000FF"/>
          <w:sz w:val="20"/>
          <w:szCs w:val="20"/>
        </w:rPr>
        <w:t>“</w:t>
      </w:r>
      <w:r w:rsidRPr="00C844FD">
        <w:rPr>
          <w:rFonts w:ascii="Arial" w:hAnsi="Arial" w:cs="Arial"/>
          <w:color w:val="0000FF"/>
          <w:sz w:val="20"/>
          <w:szCs w:val="20"/>
        </w:rPr>
        <w:t xml:space="preserve">Provide a </w:t>
      </w:r>
      <w:r w:rsidRPr="00C844FD">
        <w:rPr>
          <w:rFonts w:ascii="Arial" w:hAnsi="Arial" w:cs="Arial"/>
          <w:b/>
          <w:color w:val="0000FF"/>
          <w:sz w:val="20"/>
          <w:szCs w:val="20"/>
        </w:rPr>
        <w:t>Result Information - Incorporate Verification</w:t>
      </w:r>
      <w:r w:rsidRPr="00C844FD">
        <w:rPr>
          <w:rFonts w:ascii="Arial" w:hAnsi="Arial" w:cs="Arial"/>
          <w:color w:val="0000FF"/>
          <w:sz w:val="20"/>
          <w:szCs w:val="20"/>
        </w:rPr>
        <w:t xml:space="preserve"> table </w:t>
      </w:r>
      <w:r w:rsidRPr="00C844FD">
        <w:rPr>
          <w:rFonts w:ascii="Arial" w:hAnsi="Arial" w:cs="Arial"/>
          <w:color w:val="0000FF"/>
          <w:sz w:val="20"/>
          <w:szCs w:val="20"/>
          <w:u w:val="single"/>
        </w:rPr>
        <w:t>for each</w:t>
      </w:r>
      <w:r w:rsidRPr="00C844FD">
        <w:rPr>
          <w:rFonts w:ascii="Arial" w:hAnsi="Arial" w:cs="Arial"/>
          <w:color w:val="0000FF"/>
          <w:sz w:val="20"/>
          <w:szCs w:val="20"/>
        </w:rPr>
        <w:t xml:space="preserve"> </w:t>
      </w:r>
      <w:r w:rsidRPr="00C844FD">
        <w:rPr>
          <w:rFonts w:ascii="Arial" w:hAnsi="Arial" w:cs="Arial"/>
          <w:b/>
          <w:color w:val="0000FF"/>
          <w:sz w:val="20"/>
          <w:szCs w:val="20"/>
        </w:rPr>
        <w:t>OBX</w:t>
      </w:r>
      <w:r w:rsidRPr="00C844FD">
        <w:rPr>
          <w:rFonts w:ascii="Arial" w:hAnsi="Arial" w:cs="Arial"/>
          <w:color w:val="0000FF"/>
          <w:sz w:val="20"/>
          <w:szCs w:val="20"/>
        </w:rPr>
        <w:t xml:space="preserve"> segment in the message, </w:t>
      </w:r>
      <w:r w:rsidRPr="00C844FD">
        <w:rPr>
          <w:rFonts w:ascii="Arial" w:hAnsi="Arial" w:cs="Arial"/>
          <w:color w:val="0000FF"/>
          <w:kern w:val="24"/>
          <w:sz w:val="20"/>
          <w:szCs w:val="20"/>
        </w:rPr>
        <w:t xml:space="preserve">followed </w:t>
      </w:r>
      <w:del w:id="0" w:author="Taylor, Sheryl L. (Fed)" w:date="2016-04-13T12:16:00Z">
        <w:r w:rsidRPr="00C844FD" w:rsidDel="002C16DC">
          <w:rPr>
            <w:rFonts w:ascii="Arial" w:hAnsi="Arial" w:cs="Arial"/>
            <w:color w:val="0000FF"/>
            <w:kern w:val="24"/>
            <w:sz w:val="20"/>
            <w:szCs w:val="20"/>
          </w:rPr>
          <w:delText>by</w:delText>
        </w:r>
        <w:r w:rsidRPr="00C844FD" w:rsidDel="002C16DC">
          <w:rPr>
            <w:rFonts w:ascii="Arial" w:hAnsi="Arial" w:cs="Arial"/>
            <w:b/>
            <w:color w:val="0000FF"/>
            <w:kern w:val="24"/>
            <w:sz w:val="20"/>
            <w:szCs w:val="20"/>
          </w:rPr>
          <w:delText xml:space="preserve"> </w:delText>
        </w:r>
        <w:r w:rsidRPr="00C844FD" w:rsidDel="002C16DC">
          <w:rPr>
            <w:rFonts w:ascii="Arial" w:hAnsi="Arial" w:cs="Arial"/>
            <w:color w:val="0000FF"/>
            <w:kern w:val="24"/>
            <w:sz w:val="20"/>
            <w:szCs w:val="20"/>
          </w:rPr>
          <w:delText xml:space="preserve">Note(s) and </w:delText>
        </w:r>
      </w:del>
      <w:r w:rsidRPr="00C844FD">
        <w:rPr>
          <w:rFonts w:ascii="Arial" w:hAnsi="Arial" w:cs="Arial"/>
          <w:color w:val="0000FF"/>
          <w:kern w:val="24"/>
          <w:sz w:val="20"/>
          <w:szCs w:val="20"/>
        </w:rPr>
        <w:t>by a</w:t>
      </w:r>
      <w:r w:rsidRPr="00C844FD">
        <w:rPr>
          <w:rFonts w:ascii="Arial" w:hAnsi="Arial" w:cs="Arial"/>
          <w:b/>
          <w:color w:val="0000FF"/>
          <w:kern w:val="24"/>
          <w:sz w:val="20"/>
          <w:szCs w:val="20"/>
        </w:rPr>
        <w:t xml:space="preserve"> Note - Incorporate Verification </w:t>
      </w:r>
      <w:r w:rsidRPr="00C844FD">
        <w:rPr>
          <w:rFonts w:ascii="Arial" w:hAnsi="Arial" w:cs="Arial"/>
          <w:color w:val="0000FF"/>
          <w:kern w:val="24"/>
          <w:sz w:val="20"/>
          <w:szCs w:val="20"/>
        </w:rPr>
        <w:t xml:space="preserve">table for each NTE segment (if there are any) for the </w:t>
      </w:r>
      <w:r w:rsidRPr="00C844FD">
        <w:rPr>
          <w:rFonts w:ascii="Arial" w:hAnsi="Arial" w:cs="Arial"/>
          <w:b/>
          <w:color w:val="0000FF"/>
          <w:kern w:val="24"/>
          <w:sz w:val="20"/>
          <w:szCs w:val="20"/>
        </w:rPr>
        <w:t xml:space="preserve">OBX </w:t>
      </w:r>
      <w:r w:rsidRPr="00C844FD">
        <w:rPr>
          <w:rFonts w:ascii="Arial" w:hAnsi="Arial" w:cs="Arial"/>
          <w:color w:val="0000FF"/>
          <w:kern w:val="24"/>
          <w:sz w:val="20"/>
          <w:szCs w:val="20"/>
        </w:rPr>
        <w:t>segment</w:t>
      </w:r>
      <w:ins w:id="1" w:author="Taylor, Sheryl L. (Fed)" w:date="2016-04-13T12:16:00Z">
        <w:r w:rsidR="002C16DC">
          <w:rPr>
            <w:rFonts w:ascii="Arial" w:hAnsi="Arial" w:cs="Arial"/>
            <w:color w:val="0000FF"/>
            <w:kern w:val="24"/>
            <w:sz w:val="20"/>
            <w:szCs w:val="20"/>
          </w:rPr>
          <w:t xml:space="preserve"> and by Notes</w:t>
        </w:r>
      </w:ins>
      <w:r w:rsidRPr="00C844FD">
        <w:rPr>
          <w:rFonts w:ascii="Arial" w:hAnsi="Arial" w:cs="Arial"/>
          <w:b/>
          <w:color w:val="0000FF"/>
          <w:kern w:val="24"/>
          <w:sz w:val="20"/>
          <w:szCs w:val="20"/>
        </w:rPr>
        <w:t>.</w:t>
      </w:r>
      <w:r>
        <w:rPr>
          <w:rFonts w:ascii="Arial" w:hAnsi="Arial" w:cs="Arial"/>
          <w:b/>
          <w:color w:val="0000FF"/>
          <w:kern w:val="24"/>
          <w:sz w:val="20"/>
          <w:szCs w:val="20"/>
        </w:rPr>
        <w:t xml:space="preserve">” </w:t>
      </w:r>
      <w:r>
        <w:rPr>
          <w:rFonts w:ascii="Arial" w:hAnsi="Arial" w:cs="Arial"/>
          <w:color w:val="0000FF"/>
          <w:kern w:val="24"/>
          <w:sz w:val="20"/>
          <w:szCs w:val="20"/>
        </w:rPr>
        <w:t>b</w:t>
      </w:r>
      <w:r w:rsidRPr="0095361E">
        <w:rPr>
          <w:rFonts w:ascii="Arial" w:hAnsi="Arial" w:cs="Arial"/>
          <w:color w:val="0000FF"/>
          <w:kern w:val="24"/>
          <w:sz w:val="20"/>
          <w:szCs w:val="20"/>
        </w:rPr>
        <w:t>efore the</w:t>
      </w:r>
      <w:r>
        <w:rPr>
          <w:rFonts w:ascii="Arial" w:hAnsi="Arial" w:cs="Arial"/>
          <w:b/>
          <w:color w:val="0000FF"/>
          <w:kern w:val="24"/>
          <w:sz w:val="20"/>
          <w:szCs w:val="20"/>
        </w:rPr>
        <w:t xml:space="preserve"> </w:t>
      </w:r>
      <w:del w:id="2" w:author="Taylor, Sheryl L. (Fed)" w:date="2016-04-13T11:22:00Z">
        <w:r w:rsidRPr="0022432A" w:rsidDel="00CA32BF">
          <w:rPr>
            <w:rFonts w:ascii="Arial" w:eastAsia="Times New Roman" w:hAnsi="Arial" w:cs="Arial"/>
            <w:b/>
            <w:sz w:val="20"/>
            <w:szCs w:val="20"/>
          </w:rPr>
          <w:delText xml:space="preserve">Order </w:delText>
        </w:r>
      </w:del>
      <w:ins w:id="3" w:author="Taylor, Sheryl L. (Fed)" w:date="2016-04-13T11:22:00Z">
        <w:r w:rsidR="00CA32BF">
          <w:rPr>
            <w:rFonts w:ascii="Arial" w:eastAsia="Times New Roman" w:hAnsi="Arial" w:cs="Arial"/>
            <w:b/>
            <w:sz w:val="20"/>
            <w:szCs w:val="20"/>
          </w:rPr>
          <w:t>Result</w:t>
        </w:r>
        <w:r w:rsidR="00CA32BF" w:rsidRPr="0022432A">
          <w:rPr>
            <w:rFonts w:ascii="Arial" w:eastAsia="Times New Roman" w:hAnsi="Arial" w:cs="Arial"/>
            <w:b/>
            <w:sz w:val="20"/>
            <w:szCs w:val="20"/>
          </w:rPr>
          <w:t xml:space="preserve"> </w:t>
        </w:r>
      </w:ins>
      <w:r w:rsidRPr="0022432A">
        <w:rPr>
          <w:rFonts w:ascii="Arial" w:eastAsia="Times New Roman" w:hAnsi="Arial" w:cs="Arial"/>
          <w:b/>
          <w:sz w:val="20"/>
          <w:szCs w:val="20"/>
        </w:rPr>
        <w:t xml:space="preserve">Information - Incorporate Verification </w:t>
      </w:r>
      <w:r w:rsidRPr="0022432A">
        <w:rPr>
          <w:rFonts w:ascii="Arial" w:eastAsia="Times New Roman" w:hAnsi="Arial" w:cs="Arial"/>
          <w:color w:val="0000FF"/>
          <w:sz w:val="20"/>
          <w:szCs w:val="20"/>
        </w:rPr>
        <w:t>table</w:t>
      </w:r>
    </w:p>
    <w:p w14:paraId="3AB17D21" w14:textId="27245054" w:rsidR="00C844FD" w:rsidRPr="0095361E" w:rsidRDefault="00C844FD" w:rsidP="00C844FD">
      <w:pPr>
        <w:pStyle w:val="ListParagraph"/>
        <w:numPr>
          <w:ilvl w:val="0"/>
          <w:numId w:val="19"/>
        </w:numPr>
        <w:spacing w:after="0" w:line="240" w:lineRule="auto"/>
        <w:rPr>
          <w:rFonts w:ascii="Arial" w:hAnsi="Arial" w:cs="Arial"/>
          <w:color w:val="0000FF"/>
          <w:sz w:val="20"/>
          <w:szCs w:val="20"/>
        </w:rPr>
      </w:pPr>
      <w:r>
        <w:rPr>
          <w:rFonts w:ascii="Arial" w:hAnsi="Arial" w:cs="Arial"/>
          <w:b/>
          <w:color w:val="0000FF"/>
          <w:sz w:val="20"/>
          <w:szCs w:val="20"/>
        </w:rPr>
        <w:t>Added</w:t>
      </w:r>
      <w:r>
        <w:rPr>
          <w:rFonts w:ascii="Arial" w:hAnsi="Arial" w:cs="Arial"/>
          <w:color w:val="0000FF"/>
          <w:sz w:val="20"/>
          <w:szCs w:val="20"/>
        </w:rPr>
        <w:t xml:space="preserve"> an NTE table at the end of the </w:t>
      </w:r>
      <w:r>
        <w:rPr>
          <w:rFonts w:ascii="Arial" w:eastAsia="Times New Roman" w:hAnsi="Arial" w:cs="Arial"/>
          <w:b/>
          <w:sz w:val="20"/>
          <w:szCs w:val="20"/>
        </w:rPr>
        <w:t>Result</w:t>
      </w:r>
      <w:r w:rsidRPr="0022432A">
        <w:rPr>
          <w:rFonts w:ascii="Arial" w:eastAsia="Times New Roman" w:hAnsi="Arial" w:cs="Arial"/>
          <w:b/>
          <w:sz w:val="20"/>
          <w:szCs w:val="20"/>
        </w:rPr>
        <w:t xml:space="preserve"> Information - Incorporate Verification </w:t>
      </w:r>
      <w:r w:rsidRPr="0022432A">
        <w:rPr>
          <w:rFonts w:ascii="Arial" w:eastAsia="Times New Roman" w:hAnsi="Arial" w:cs="Arial"/>
          <w:color w:val="0000FF"/>
          <w:sz w:val="20"/>
          <w:szCs w:val="20"/>
        </w:rPr>
        <w:t>table</w:t>
      </w:r>
    </w:p>
    <w:p w14:paraId="7756633C" w14:textId="7E066F90" w:rsidR="008B06F1" w:rsidRPr="0022432A" w:rsidRDefault="008B06F1" w:rsidP="00962E24">
      <w:pPr>
        <w:pStyle w:val="ListParagraph"/>
        <w:numPr>
          <w:ilvl w:val="0"/>
          <w:numId w:val="19"/>
        </w:numPr>
        <w:spacing w:after="0" w:line="240" w:lineRule="auto"/>
        <w:rPr>
          <w:rFonts w:ascii="Arial" w:hAnsi="Arial" w:cs="Arial"/>
          <w:b/>
          <w:color w:val="0000FF"/>
          <w:sz w:val="20"/>
          <w:szCs w:val="20"/>
        </w:rPr>
      </w:pPr>
      <w:r>
        <w:rPr>
          <w:rFonts w:ascii="Arial" w:hAnsi="Arial" w:cs="Arial"/>
          <w:b/>
          <w:color w:val="0000FF"/>
          <w:sz w:val="20"/>
          <w:szCs w:val="20"/>
        </w:rPr>
        <w:t xml:space="preserve">Deleted </w:t>
      </w:r>
      <w:r w:rsidRPr="008B06F1">
        <w:rPr>
          <w:rFonts w:ascii="Arial" w:hAnsi="Arial" w:cs="Arial"/>
          <w:color w:val="0000FF"/>
          <w:sz w:val="20"/>
          <w:szCs w:val="20"/>
        </w:rPr>
        <w:t>the standalone</w:t>
      </w:r>
      <w:r>
        <w:rPr>
          <w:rFonts w:ascii="Arial" w:hAnsi="Arial" w:cs="Arial"/>
          <w:b/>
          <w:color w:val="0000FF"/>
          <w:sz w:val="20"/>
          <w:szCs w:val="20"/>
        </w:rPr>
        <w:t xml:space="preserve"> </w:t>
      </w:r>
      <w:r w:rsidRPr="008B06F1">
        <w:rPr>
          <w:rFonts w:ascii="Arial" w:hAnsi="Arial" w:cs="Arial"/>
          <w:b/>
          <w:sz w:val="20"/>
          <w:szCs w:val="20"/>
        </w:rPr>
        <w:t>N</w:t>
      </w:r>
      <w:r>
        <w:rPr>
          <w:rFonts w:ascii="Arial" w:hAnsi="Arial" w:cs="Arial"/>
          <w:b/>
          <w:sz w:val="20"/>
          <w:szCs w:val="20"/>
        </w:rPr>
        <w:t>ote</w:t>
      </w:r>
      <w:r w:rsidRPr="008B06F1">
        <w:rPr>
          <w:rFonts w:ascii="Arial" w:hAnsi="Arial" w:cs="Arial"/>
          <w:b/>
          <w:sz w:val="20"/>
          <w:szCs w:val="20"/>
        </w:rPr>
        <w:t xml:space="preserve"> – Incorporate Verification </w:t>
      </w:r>
      <w:r w:rsidRPr="008B06F1">
        <w:rPr>
          <w:rFonts w:ascii="Arial" w:hAnsi="Arial" w:cs="Arial"/>
          <w:color w:val="0000FF"/>
          <w:sz w:val="20"/>
          <w:szCs w:val="20"/>
        </w:rPr>
        <w:t>table</w:t>
      </w:r>
    </w:p>
    <w:p w14:paraId="3ECC9FFE" w14:textId="77777777" w:rsidR="00153CA4" w:rsidRDefault="00153CA4" w:rsidP="001B2963">
      <w:pPr>
        <w:spacing w:after="0" w:line="240" w:lineRule="auto"/>
        <w:rPr>
          <w:rFonts w:ascii="Arial" w:hAnsi="Arial" w:cs="Arial"/>
          <w:b/>
          <w:color w:val="0000FF"/>
          <w:sz w:val="20"/>
          <w:szCs w:val="20"/>
        </w:rPr>
      </w:pPr>
    </w:p>
    <w:p w14:paraId="75030146" w14:textId="76E75636" w:rsidR="001B2963" w:rsidRPr="00CA0DA3" w:rsidRDefault="001B2963" w:rsidP="001B2963">
      <w:pPr>
        <w:spacing w:after="0" w:line="240" w:lineRule="auto"/>
        <w:rPr>
          <w:rFonts w:ascii="Arial" w:hAnsi="Arial" w:cs="Arial"/>
          <w:b/>
          <w:color w:val="0000FF"/>
          <w:sz w:val="20"/>
          <w:szCs w:val="20"/>
        </w:rPr>
      </w:pPr>
      <w:r w:rsidRPr="00CA0DA3">
        <w:rPr>
          <w:rFonts w:ascii="Arial" w:hAnsi="Arial" w:cs="Arial"/>
          <w:b/>
          <w:color w:val="0000FF"/>
          <w:sz w:val="20"/>
          <w:szCs w:val="20"/>
        </w:rPr>
        <w:t xml:space="preserve">4/1/16: </w:t>
      </w:r>
    </w:p>
    <w:p w14:paraId="0F54C44F" w14:textId="77777777" w:rsidR="001B2963" w:rsidRPr="006914FB" w:rsidRDefault="001B2963" w:rsidP="001B2963">
      <w:pPr>
        <w:spacing w:after="0" w:line="240" w:lineRule="auto"/>
        <w:rPr>
          <w:rFonts w:ascii="Arial" w:hAnsi="Arial" w:cs="Arial"/>
          <w:b/>
          <w:color w:val="0000FF"/>
          <w:sz w:val="20"/>
          <w:szCs w:val="20"/>
        </w:rPr>
      </w:pPr>
      <w:r w:rsidRPr="006914FB">
        <w:rPr>
          <w:rFonts w:ascii="Arial" w:hAnsi="Arial" w:cs="Arial"/>
          <w:b/>
          <w:color w:val="0000FF"/>
          <w:sz w:val="20"/>
          <w:szCs w:val="20"/>
        </w:rPr>
        <w:t>To sync with V23 of the Functional Requirements Spreadsheet</w:t>
      </w:r>
      <w:r>
        <w:rPr>
          <w:rFonts w:ascii="Arial" w:hAnsi="Arial" w:cs="Arial"/>
          <w:b/>
          <w:color w:val="0000FF"/>
          <w:sz w:val="20"/>
          <w:szCs w:val="20"/>
        </w:rPr>
        <w:t>:</w:t>
      </w:r>
    </w:p>
    <w:p w14:paraId="41FBB123" w14:textId="77777777" w:rsidR="001B2963" w:rsidRPr="00CA0DA3" w:rsidRDefault="001B2963" w:rsidP="001B2963">
      <w:pPr>
        <w:pStyle w:val="ListParagraph"/>
        <w:numPr>
          <w:ilvl w:val="0"/>
          <w:numId w:val="20"/>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6FC76C85" w14:textId="77777777" w:rsidR="001B2963" w:rsidRPr="00CA0DA3" w:rsidRDefault="001B2963" w:rsidP="001B296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509B1E3B"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69E39745"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5B2F2A1A" w14:textId="77777777" w:rsidR="001B2963" w:rsidRPr="00CA0DA3" w:rsidRDefault="001B2963" w:rsidP="001B2963">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3B6F00D6" w14:textId="77777777" w:rsidR="001B2963" w:rsidRPr="00CA0DA3" w:rsidRDefault="001B2963" w:rsidP="001B2963">
      <w:pPr>
        <w:pStyle w:val="ListParagraph"/>
        <w:numPr>
          <w:ilvl w:val="1"/>
          <w:numId w:val="20"/>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4E7D21E0" w14:textId="77777777" w:rsidR="001E1DA9" w:rsidRPr="001E1DA9" w:rsidRDefault="001E1DA9" w:rsidP="001E1DA9">
      <w:pPr>
        <w:spacing w:after="0" w:line="240" w:lineRule="auto"/>
        <w:ind w:left="1440"/>
        <w:rPr>
          <w:rFonts w:ascii="Arial" w:hAnsi="Arial" w:cs="Arial"/>
          <w:color w:val="0000FF"/>
          <w:sz w:val="20"/>
          <w:szCs w:val="20"/>
        </w:rPr>
      </w:pPr>
      <w:r w:rsidRPr="001E1DA9">
        <w:rPr>
          <w:rFonts w:ascii="Arial" w:hAnsi="Arial" w:cs="Arial"/>
          <w:color w:val="0000FF"/>
          <w:sz w:val="20"/>
          <w:szCs w:val="20"/>
        </w:rPr>
        <w:t xml:space="preserve">“The HIT Module being tested must be designed to transform the exact data received in the LRI message to an equivalent </w:t>
      </w:r>
      <w:r w:rsidRPr="001E1DA9">
        <w:rPr>
          <w:rFonts w:ascii="Arial" w:hAnsi="Arial" w:cs="Arial"/>
          <w:color w:val="FF0000"/>
          <w:sz w:val="20"/>
          <w:szCs w:val="20"/>
        </w:rPr>
        <w:t xml:space="preserve">value </w:t>
      </w:r>
      <w:r w:rsidRPr="001E1DA9">
        <w:rPr>
          <w:rFonts w:ascii="Arial" w:hAnsi="Arial" w:cs="Arial"/>
          <w:color w:val="0000FF"/>
          <w:sz w:val="20"/>
          <w:szCs w:val="20"/>
        </w:rPr>
        <w:t xml:space="preserve">and then incorporate/store the equivalent </w:t>
      </w:r>
      <w:r w:rsidRPr="001E1DA9">
        <w:rPr>
          <w:rFonts w:ascii="Arial" w:hAnsi="Arial" w:cs="Arial"/>
          <w:color w:val="FF0000"/>
          <w:sz w:val="20"/>
          <w:szCs w:val="20"/>
        </w:rPr>
        <w:t>value</w:t>
      </w:r>
      <w:r w:rsidRPr="001E1DA9">
        <w:rPr>
          <w:rFonts w:ascii="Arial" w:hAnsi="Arial" w:cs="Arial"/>
          <w:color w:val="0000FF"/>
          <w:sz w:val="20"/>
          <w:szCs w:val="20"/>
        </w:rPr>
        <w:t xml:space="preserve">. Tester must verify that the HIT Module being tested transforms the exact data received in the LRI message to an equivalent </w:t>
      </w:r>
      <w:r w:rsidRPr="001E1DA9">
        <w:rPr>
          <w:rFonts w:ascii="Arial" w:hAnsi="Arial" w:cs="Arial"/>
          <w:color w:val="FF0000"/>
          <w:sz w:val="20"/>
          <w:szCs w:val="20"/>
        </w:rPr>
        <w:t>value</w:t>
      </w:r>
      <w:r w:rsidRPr="001E1DA9">
        <w:rPr>
          <w:rFonts w:ascii="Arial" w:hAnsi="Arial" w:cs="Arial"/>
          <w:color w:val="0000FF"/>
          <w:sz w:val="20"/>
          <w:szCs w:val="20"/>
        </w:rPr>
        <w:t xml:space="preserve"> and incorporates/stores </w:t>
      </w:r>
      <w:r w:rsidRPr="001E1DA9">
        <w:rPr>
          <w:rFonts w:ascii="Arial" w:hAnsi="Arial" w:cs="Arial"/>
          <w:b/>
          <w:color w:val="0000FF"/>
          <w:sz w:val="20"/>
          <w:szCs w:val="20"/>
        </w:rPr>
        <w:t xml:space="preserve">the equivalent </w:t>
      </w:r>
      <w:r w:rsidRPr="001E1DA9">
        <w:rPr>
          <w:rFonts w:ascii="Arial" w:hAnsi="Arial" w:cs="Arial"/>
          <w:b/>
          <w:color w:val="FF0000"/>
          <w:sz w:val="20"/>
          <w:szCs w:val="20"/>
        </w:rPr>
        <w:t xml:space="preserve">value </w:t>
      </w:r>
      <w:r w:rsidRPr="001E1DA9">
        <w:rPr>
          <w:rFonts w:ascii="Arial" w:hAnsi="Arial" w:cs="Arial"/>
          <w:b/>
          <w:color w:val="0000FF"/>
          <w:sz w:val="20"/>
          <w:szCs w:val="20"/>
        </w:rPr>
        <w:t>in the patient’s laboratory result record.</w:t>
      </w:r>
      <w:r w:rsidRPr="001E1DA9">
        <w:rPr>
          <w:rFonts w:ascii="Arial" w:hAnsi="Arial" w:cs="Arial"/>
          <w:color w:val="0000FF"/>
          <w:sz w:val="20"/>
          <w:szCs w:val="20"/>
        </w:rPr>
        <w:t>”</w:t>
      </w:r>
    </w:p>
    <w:p w14:paraId="40BFF8D9" w14:textId="77777777" w:rsidR="001B2963" w:rsidRPr="00CA0DA3" w:rsidRDefault="001B2963" w:rsidP="001B2963">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1FBA68D0" w14:textId="04392940" w:rsidR="001B2963" w:rsidRPr="00CA0DA3" w:rsidRDefault="001E1DA9" w:rsidP="001E1DA9">
      <w:pPr>
        <w:spacing w:after="0" w:line="240" w:lineRule="auto"/>
        <w:ind w:left="1440"/>
        <w:rPr>
          <w:rFonts w:ascii="Arial" w:hAnsi="Arial" w:cs="Arial"/>
          <w:color w:val="0000FF"/>
          <w:sz w:val="20"/>
          <w:szCs w:val="20"/>
        </w:rPr>
      </w:pPr>
      <w:r w:rsidRPr="00662582">
        <w:rPr>
          <w:rFonts w:ascii="Arial" w:hAnsi="Arial" w:cs="Arial"/>
          <w:color w:val="0000FF"/>
          <w:sz w:val="20"/>
          <w:szCs w:val="20"/>
        </w:rPr>
        <w:t xml:space="preserve">“The HIT Module being tested must be designed to transform the exact data received in the LRI message to an equivalent format and then incorporate/store the equivalent format. Tester must verify that the HIT Module being tested transforms the exact data </w:t>
      </w:r>
      <w:r w:rsidRPr="00662582">
        <w:rPr>
          <w:rFonts w:ascii="Arial" w:hAnsi="Arial" w:cs="Arial"/>
          <w:color w:val="0000FF"/>
          <w:sz w:val="20"/>
          <w:szCs w:val="20"/>
        </w:rPr>
        <w:lastRenderedPageBreak/>
        <w:t xml:space="preserve">received in the LRI message to an equivalent </w:t>
      </w:r>
      <w:r w:rsidRPr="00662582">
        <w:rPr>
          <w:rFonts w:ascii="Arial" w:hAnsi="Arial" w:cs="Arial"/>
          <w:color w:val="FF0000"/>
          <w:sz w:val="20"/>
          <w:szCs w:val="20"/>
        </w:rPr>
        <w:t xml:space="preserve">format </w:t>
      </w:r>
      <w:r w:rsidRPr="00662582">
        <w:rPr>
          <w:rFonts w:ascii="Arial" w:hAnsi="Arial" w:cs="Arial"/>
          <w:color w:val="0000FF"/>
          <w:sz w:val="20"/>
          <w:szCs w:val="20"/>
        </w:rPr>
        <w:t xml:space="preserve">and incorporates/stores </w:t>
      </w:r>
      <w:r w:rsidRPr="00662582">
        <w:rPr>
          <w:rFonts w:ascii="Arial" w:hAnsi="Arial" w:cs="Arial"/>
          <w:b/>
          <w:color w:val="0000FF"/>
          <w:sz w:val="20"/>
          <w:szCs w:val="20"/>
        </w:rPr>
        <w:t xml:space="preserve">the equivalent </w:t>
      </w:r>
      <w:r w:rsidRPr="00662582">
        <w:rPr>
          <w:rFonts w:ascii="Arial" w:hAnsi="Arial" w:cs="Arial"/>
          <w:b/>
          <w:color w:val="FF0000"/>
          <w:sz w:val="20"/>
          <w:szCs w:val="20"/>
        </w:rPr>
        <w:t xml:space="preserve">format </w:t>
      </w:r>
      <w:r w:rsidRPr="00662582">
        <w:rPr>
          <w:rFonts w:ascii="Arial" w:hAnsi="Arial" w:cs="Arial"/>
          <w:b/>
          <w:color w:val="0000FF"/>
          <w:sz w:val="20"/>
          <w:szCs w:val="20"/>
        </w:rPr>
        <w:t>in the patient’s laboratory result record.</w:t>
      </w:r>
      <w:r w:rsidRPr="00662582">
        <w:rPr>
          <w:rFonts w:ascii="Arial" w:hAnsi="Arial" w:cs="Arial"/>
          <w:color w:val="0000FF"/>
          <w:sz w:val="20"/>
          <w:szCs w:val="20"/>
        </w:rPr>
        <w:t>”</w:t>
      </w:r>
    </w:p>
    <w:p w14:paraId="4D53AE15" w14:textId="77777777" w:rsidR="001B2963" w:rsidRPr="002479F5" w:rsidRDefault="001B2963" w:rsidP="001B2963">
      <w:pPr>
        <w:pStyle w:val="ListParagraph"/>
        <w:numPr>
          <w:ilvl w:val="1"/>
          <w:numId w:val="20"/>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1E4A3027" w14:textId="64E93E5B" w:rsidR="001B2963" w:rsidRPr="00CA0DA3" w:rsidRDefault="001B2963" w:rsidP="001B2963">
      <w:pPr>
        <w:pStyle w:val="ListParagraph"/>
        <w:numPr>
          <w:ilvl w:val="0"/>
          <w:numId w:val="20"/>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Pr="008D3B36">
        <w:rPr>
          <w:rFonts w:ascii="Arial" w:hAnsi="Arial" w:cs="Arial"/>
          <w:color w:val="0000FF"/>
          <w:sz w:val="20"/>
          <w:szCs w:val="20"/>
        </w:rPr>
        <w:t>the</w:t>
      </w:r>
      <w:r>
        <w:rPr>
          <w:rFonts w:ascii="Arial" w:hAnsi="Arial" w:cs="Arial"/>
          <w:b/>
          <w:color w:val="0000FF"/>
          <w:sz w:val="20"/>
          <w:szCs w:val="20"/>
        </w:rPr>
        <w:t xml:space="preserve"> </w:t>
      </w:r>
      <w:r>
        <w:rPr>
          <w:rFonts w:ascii="Arial" w:hAnsi="Arial" w:cs="Arial"/>
          <w:color w:val="0000FF"/>
          <w:sz w:val="20"/>
          <w:szCs w:val="20"/>
        </w:rPr>
        <w:t xml:space="preserve">Store Requirement for PID-10 Race 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w:t>
      </w:r>
    </w:p>
    <w:p w14:paraId="1F25F773" w14:textId="59EE6D1F" w:rsidR="001B2963" w:rsidRDefault="001B2963" w:rsidP="001B2963">
      <w:pPr>
        <w:pStyle w:val="ListParagraph"/>
        <w:numPr>
          <w:ilvl w:val="0"/>
          <w:numId w:val="20"/>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Pr>
          <w:rFonts w:ascii="Arial" w:hAnsi="Arial" w:cs="Arial"/>
          <w:color w:val="0000FF"/>
          <w:sz w:val="20"/>
          <w:szCs w:val="20"/>
        </w:rPr>
        <w:t>from</w:t>
      </w:r>
      <w:r w:rsidRPr="006914FB">
        <w:rPr>
          <w:rFonts w:ascii="Arial" w:hAnsi="Arial" w:cs="Arial"/>
          <w:color w:val="0000FF"/>
          <w:sz w:val="20"/>
          <w:szCs w:val="20"/>
        </w:rPr>
        <w:t xml:space="preserve"> </w:t>
      </w: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r w:rsidRPr="006914FB">
        <w:rPr>
          <w:rFonts w:ascii="Arial" w:hAnsi="Arial" w:cs="Arial"/>
          <w:color w:val="0000FF"/>
          <w:sz w:val="20"/>
          <w:szCs w:val="20"/>
        </w:rPr>
        <w:t xml:space="preserve"> table</w:t>
      </w:r>
    </w:p>
    <w:p w14:paraId="0E92C1DC" w14:textId="77777777" w:rsidR="001B2963" w:rsidRDefault="001B2963" w:rsidP="001B2963">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OBR-11 Specimen Action Code [Store Requirement was “S-MA”]</w:t>
      </w:r>
    </w:p>
    <w:p w14:paraId="2F23C88C" w14:textId="77777777" w:rsidR="001B2963" w:rsidRPr="006914FB" w:rsidRDefault="001B2963" w:rsidP="001B2963">
      <w:pPr>
        <w:pStyle w:val="ListParagraph"/>
        <w:numPr>
          <w:ilvl w:val="1"/>
          <w:numId w:val="20"/>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 [Store Requirement was “S-MA”]</w:t>
      </w:r>
    </w:p>
    <w:p w14:paraId="7D91BDA0" w14:textId="77777777" w:rsidR="00CA32BF" w:rsidRDefault="00CA32BF" w:rsidP="00CA32BF">
      <w:pPr>
        <w:spacing w:after="0" w:line="240" w:lineRule="auto"/>
        <w:rPr>
          <w:rFonts w:ascii="Arial" w:hAnsi="Arial" w:cs="Arial"/>
          <w:b/>
          <w:color w:val="0000FF"/>
          <w:sz w:val="20"/>
          <w:szCs w:val="20"/>
        </w:rPr>
      </w:pPr>
    </w:p>
    <w:p w14:paraId="5B24B05D" w14:textId="77777777" w:rsidR="00CA32BF" w:rsidRDefault="00CA32BF" w:rsidP="00CA32BF">
      <w:pPr>
        <w:spacing w:after="0" w:line="240" w:lineRule="auto"/>
        <w:rPr>
          <w:rFonts w:ascii="Arial" w:hAnsi="Arial" w:cs="Arial"/>
          <w:b/>
          <w:color w:val="0000FF"/>
          <w:sz w:val="20"/>
          <w:szCs w:val="20"/>
        </w:rPr>
      </w:pPr>
      <w:r>
        <w:rPr>
          <w:rFonts w:ascii="Arial" w:hAnsi="Arial" w:cs="Arial"/>
          <w:b/>
          <w:color w:val="0000FF"/>
          <w:sz w:val="20"/>
          <w:szCs w:val="20"/>
        </w:rPr>
        <w:t xml:space="preserve">4/13/16: </w:t>
      </w:r>
    </w:p>
    <w:p w14:paraId="298EC8C3" w14:textId="77777777" w:rsidR="00CA32BF" w:rsidRPr="004F267F" w:rsidRDefault="00CA32BF" w:rsidP="00CA32BF">
      <w:pPr>
        <w:pStyle w:val="ListParagraph"/>
        <w:numPr>
          <w:ilvl w:val="0"/>
          <w:numId w:val="19"/>
        </w:numPr>
        <w:rPr>
          <w:rFonts w:ascii="Arial" w:hAnsi="Arial" w:cs="Arial"/>
          <w:b/>
          <w:color w:val="0000FF"/>
          <w:sz w:val="20"/>
          <w:szCs w:val="20"/>
        </w:rPr>
      </w:pPr>
      <w:r>
        <w:rPr>
          <w:rFonts w:ascii="Arial" w:hAnsi="Arial" w:cs="Arial"/>
          <w:b/>
          <w:color w:val="0000FF"/>
          <w:sz w:val="20"/>
          <w:szCs w:val="20"/>
        </w:rPr>
        <w:t xml:space="preserve">Moved </w:t>
      </w:r>
      <w:r w:rsidRPr="004F267F">
        <w:rPr>
          <w:rFonts w:ascii="Arial" w:hAnsi="Arial" w:cs="Arial"/>
          <w:color w:val="0000FF"/>
          <w:sz w:val="20"/>
          <w:szCs w:val="20"/>
        </w:rPr>
        <w:t>the</w:t>
      </w:r>
      <w:r>
        <w:rPr>
          <w:rFonts w:ascii="Arial" w:hAnsi="Arial" w:cs="Arial"/>
          <w:b/>
          <w:color w:val="0000FF"/>
          <w:sz w:val="20"/>
          <w:szCs w:val="20"/>
        </w:rPr>
        <w:t xml:space="preserve"> </w:t>
      </w:r>
      <w:r w:rsidRPr="004F267F">
        <w:rPr>
          <w:rFonts w:ascii="Arial" w:eastAsia="Times New Roman" w:hAnsi="Arial" w:cs="Arial"/>
          <w:b/>
          <w:sz w:val="20"/>
        </w:rPr>
        <w:t>Performing Organization Information - Incorporate Verification</w:t>
      </w:r>
      <w:r>
        <w:rPr>
          <w:rFonts w:ascii="Arial" w:eastAsia="Times New Roman" w:hAnsi="Arial" w:cs="Arial"/>
          <w:b/>
          <w:sz w:val="20"/>
        </w:rPr>
        <w:t xml:space="preserve"> </w:t>
      </w:r>
      <w:r>
        <w:rPr>
          <w:rFonts w:ascii="Arial" w:hAnsi="Arial" w:cs="Arial"/>
          <w:color w:val="0000FF"/>
          <w:sz w:val="20"/>
          <w:szCs w:val="20"/>
        </w:rPr>
        <w:t xml:space="preserve">table to before the </w:t>
      </w:r>
      <w:r w:rsidRPr="0022432A">
        <w:rPr>
          <w:rFonts w:ascii="Arial" w:eastAsia="Times New Roman" w:hAnsi="Arial" w:cs="Arial"/>
          <w:b/>
          <w:sz w:val="20"/>
          <w:szCs w:val="20"/>
        </w:rPr>
        <w:t xml:space="preserve">Order Information </w:t>
      </w:r>
      <w:r>
        <w:rPr>
          <w:rFonts w:ascii="Arial" w:eastAsia="Times New Roman" w:hAnsi="Arial" w:cs="Arial"/>
          <w:b/>
          <w:sz w:val="20"/>
          <w:szCs w:val="20"/>
        </w:rPr>
        <w:t xml:space="preserve">(cont’d) </w:t>
      </w:r>
      <w:r w:rsidRPr="0022432A">
        <w:rPr>
          <w:rFonts w:ascii="Arial" w:eastAsia="Times New Roman" w:hAnsi="Arial" w:cs="Arial"/>
          <w:b/>
          <w:sz w:val="20"/>
          <w:szCs w:val="20"/>
        </w:rPr>
        <w:t xml:space="preserve">- Incorporate Verification </w:t>
      </w:r>
      <w:r w:rsidRPr="0022432A">
        <w:rPr>
          <w:rFonts w:ascii="Arial" w:eastAsia="Times New Roman" w:hAnsi="Arial" w:cs="Arial"/>
          <w:color w:val="0000FF"/>
          <w:sz w:val="20"/>
          <w:szCs w:val="20"/>
        </w:rPr>
        <w:t>table</w:t>
      </w:r>
    </w:p>
    <w:p w14:paraId="65B8A6AC" w14:textId="77777777" w:rsidR="00CA32BF" w:rsidRPr="004F267F" w:rsidRDefault="00CA32BF" w:rsidP="00CA32BF">
      <w:pPr>
        <w:pStyle w:val="ListParagraph"/>
        <w:numPr>
          <w:ilvl w:val="0"/>
          <w:numId w:val="19"/>
        </w:numPr>
        <w:spacing w:after="0" w:line="240" w:lineRule="auto"/>
        <w:rPr>
          <w:rFonts w:ascii="Arial" w:hAnsi="Arial" w:cs="Arial"/>
          <w:b/>
          <w:color w:val="0000FF"/>
          <w:kern w:val="24"/>
          <w:sz w:val="20"/>
          <w:szCs w:val="20"/>
        </w:rPr>
      </w:pPr>
      <w:r w:rsidRPr="004F267F">
        <w:rPr>
          <w:rFonts w:ascii="Arial" w:hAnsi="Arial" w:cs="Arial"/>
          <w:b/>
          <w:color w:val="0000FF"/>
          <w:sz w:val="20"/>
          <w:szCs w:val="20"/>
        </w:rPr>
        <w:t>Added</w:t>
      </w:r>
      <w:r>
        <w:rPr>
          <w:rFonts w:ascii="Arial" w:hAnsi="Arial" w:cs="Arial"/>
          <w:color w:val="0000FF"/>
          <w:sz w:val="20"/>
          <w:szCs w:val="20"/>
        </w:rPr>
        <w:t xml:space="preserve"> this instruction before the </w:t>
      </w:r>
      <w:r w:rsidRPr="0022432A">
        <w:rPr>
          <w:rFonts w:ascii="Arial" w:eastAsia="Times New Roman" w:hAnsi="Arial" w:cs="Arial"/>
          <w:b/>
          <w:sz w:val="20"/>
          <w:szCs w:val="20"/>
        </w:rPr>
        <w:t xml:space="preserve">Order Information </w:t>
      </w:r>
      <w:r>
        <w:rPr>
          <w:rFonts w:ascii="Arial" w:eastAsia="Times New Roman" w:hAnsi="Arial" w:cs="Arial"/>
          <w:b/>
          <w:sz w:val="20"/>
          <w:szCs w:val="20"/>
        </w:rPr>
        <w:t xml:space="preserve">(cont’d) </w:t>
      </w:r>
      <w:r w:rsidRPr="0022432A">
        <w:rPr>
          <w:rFonts w:ascii="Arial" w:eastAsia="Times New Roman" w:hAnsi="Arial" w:cs="Arial"/>
          <w:b/>
          <w:sz w:val="20"/>
          <w:szCs w:val="20"/>
        </w:rPr>
        <w:t xml:space="preserve">- Incorporate Verification </w:t>
      </w:r>
      <w:r w:rsidRPr="0022432A">
        <w:rPr>
          <w:rFonts w:ascii="Arial" w:eastAsia="Times New Roman" w:hAnsi="Arial" w:cs="Arial"/>
          <w:color w:val="0000FF"/>
          <w:sz w:val="20"/>
          <w:szCs w:val="20"/>
        </w:rPr>
        <w:t>table</w:t>
      </w:r>
      <w:r>
        <w:rPr>
          <w:rFonts w:ascii="Arial" w:eastAsia="Times New Roman" w:hAnsi="Arial" w:cs="Arial"/>
          <w:color w:val="0000FF"/>
          <w:sz w:val="20"/>
          <w:szCs w:val="20"/>
        </w:rPr>
        <w:t>:</w:t>
      </w:r>
    </w:p>
    <w:p w14:paraId="77DEF969" w14:textId="5C8BA490" w:rsidR="00CA32BF" w:rsidRDefault="00CA32BF" w:rsidP="00CA32BF">
      <w:pPr>
        <w:spacing w:after="0" w:line="240" w:lineRule="auto"/>
        <w:ind w:left="1440"/>
        <w:rPr>
          <w:rFonts w:ascii="Arial" w:hAnsi="Arial" w:cs="Arial"/>
          <w:color w:val="0000FF"/>
          <w:sz w:val="20"/>
          <w:szCs w:val="20"/>
        </w:rPr>
      </w:pPr>
      <w:r>
        <w:rPr>
          <w:rFonts w:ascii="Arial" w:hAnsi="Arial" w:cs="Arial"/>
          <w:color w:val="0000FF"/>
          <w:sz w:val="20"/>
          <w:szCs w:val="20"/>
        </w:rPr>
        <w:t>“</w: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Note(s)</w:t>
      </w:r>
      <w:r>
        <w:rPr>
          <w:rFonts w:ascii="Arial" w:hAnsi="Arial" w:cs="Arial"/>
          <w:color w:val="0000FF"/>
          <w:sz w:val="20"/>
          <w:szCs w:val="20"/>
        </w:rPr>
        <w:t>”</w:t>
      </w:r>
    </w:p>
    <w:p w14:paraId="7435115C" w14:textId="43659864" w:rsidR="00A810FE" w:rsidRDefault="00A810FE" w:rsidP="00A810FE">
      <w:pPr>
        <w:pStyle w:val="ListParagraph"/>
        <w:numPr>
          <w:ilvl w:val="0"/>
          <w:numId w:val="21"/>
        </w:numPr>
        <w:spacing w:after="0" w:line="240" w:lineRule="auto"/>
        <w:rPr>
          <w:rFonts w:ascii="Arial" w:hAnsi="Arial" w:cs="Arial"/>
          <w:color w:val="0000FF"/>
          <w:sz w:val="20"/>
          <w:szCs w:val="20"/>
        </w:rPr>
      </w:pPr>
      <w:r w:rsidRPr="00A810FE">
        <w:rPr>
          <w:rFonts w:ascii="Arial" w:hAnsi="Arial" w:cs="Arial"/>
          <w:b/>
          <w:color w:val="0000FF"/>
          <w:sz w:val="20"/>
          <w:szCs w:val="20"/>
        </w:rPr>
        <w:t>Added</w:t>
      </w:r>
      <w:r>
        <w:rPr>
          <w:rFonts w:ascii="Arial" w:hAnsi="Arial" w:cs="Arial"/>
          <w:color w:val="0000FF"/>
          <w:sz w:val="20"/>
          <w:szCs w:val="20"/>
        </w:rPr>
        <w:t xml:space="preserve"> this instruction before the </w:t>
      </w: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r w:rsidRPr="0022432A">
        <w:rPr>
          <w:rFonts w:ascii="Arial" w:eastAsia="Times New Roman" w:hAnsi="Arial" w:cs="Arial"/>
          <w:color w:val="0000FF"/>
          <w:sz w:val="20"/>
          <w:szCs w:val="20"/>
        </w:rPr>
        <w:t xml:space="preserve"> table</w:t>
      </w:r>
      <w:r>
        <w:rPr>
          <w:rFonts w:ascii="Arial" w:eastAsia="Times New Roman" w:hAnsi="Arial" w:cs="Arial"/>
          <w:color w:val="0000FF"/>
          <w:sz w:val="20"/>
          <w:szCs w:val="20"/>
        </w:rPr>
        <w:t>:</w:t>
      </w:r>
    </w:p>
    <w:p w14:paraId="7EBB63D5" w14:textId="62D82873" w:rsidR="00A810FE" w:rsidRDefault="00A810FE" w:rsidP="00A810FE">
      <w:pPr>
        <w:pStyle w:val="NormalWeb"/>
        <w:spacing w:before="0" w:beforeAutospacing="0" w:after="0" w:afterAutospacing="0"/>
        <w:ind w:left="1440"/>
        <w:rPr>
          <w:rFonts w:ascii="Arial" w:hAnsi="Arial" w:cs="Arial"/>
          <w:color w:val="0000FF"/>
          <w:sz w:val="20"/>
          <w:szCs w:val="20"/>
        </w:rPr>
      </w:pPr>
      <w:r>
        <w:rPr>
          <w:rFonts w:ascii="Arial" w:hAnsi="Arial" w:cs="Arial"/>
          <w:color w:val="0000FF"/>
          <w:sz w:val="20"/>
          <w:szCs w:val="20"/>
        </w:rPr>
        <w:t>“</w:t>
      </w:r>
      <w:r w:rsidRPr="00436C93">
        <w:rPr>
          <w:rFonts w:ascii="Arial" w:hAnsi="Arial" w:cs="Arial"/>
          <w:color w:val="0000FF"/>
          <w:sz w:val="20"/>
          <w:szCs w:val="20"/>
        </w:rPr>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7651945A" w14:textId="77777777" w:rsidR="00B54770" w:rsidRPr="00D2446B" w:rsidRDefault="00B54770" w:rsidP="00B54770">
      <w:pPr>
        <w:pStyle w:val="ListParagraph"/>
        <w:numPr>
          <w:ilvl w:val="0"/>
          <w:numId w:val="22"/>
        </w:numPr>
        <w:spacing w:after="0" w:line="240" w:lineRule="auto"/>
        <w:rPr>
          <w:rFonts w:ascii="Arial" w:hAnsi="Arial" w:cs="Arial"/>
          <w:b/>
          <w:color w:val="0000FF"/>
          <w:sz w:val="20"/>
          <w:szCs w:val="20"/>
        </w:rPr>
      </w:pPr>
      <w:bookmarkStart w:id="4" w:name="_GoBack"/>
      <w:bookmarkEnd w:id="4"/>
      <w:r w:rsidRPr="00D2446B">
        <w:rPr>
          <w:rFonts w:ascii="Arial" w:hAnsi="Arial" w:cs="Arial"/>
          <w:b/>
          <w:color w:val="0000FF"/>
          <w:sz w:val="20"/>
          <w:szCs w:val="20"/>
        </w:rPr>
        <w:t xml:space="preserve">Changed </w:t>
      </w:r>
      <w:r w:rsidRPr="00D2446B">
        <w:rPr>
          <w:rFonts w:ascii="Arial" w:hAnsi="Arial" w:cs="Arial"/>
          <w:color w:val="0000FF"/>
          <w:sz w:val="20"/>
          <w:szCs w:val="20"/>
        </w:rPr>
        <w:t>all “NTE.3” to “NTE-3”</w:t>
      </w:r>
    </w:p>
    <w:p w14:paraId="1994B838" w14:textId="77777777" w:rsidR="00B54770" w:rsidRPr="00436C93" w:rsidRDefault="00B54770" w:rsidP="00A810FE">
      <w:pPr>
        <w:pStyle w:val="NormalWeb"/>
        <w:spacing w:before="0" w:beforeAutospacing="0" w:after="0" w:afterAutospacing="0"/>
        <w:ind w:left="1440"/>
        <w:rPr>
          <w:rFonts w:ascii="Arial" w:hAnsi="Arial" w:cs="Arial"/>
          <w:color w:val="0000FF"/>
          <w:sz w:val="20"/>
          <w:szCs w:val="20"/>
        </w:rPr>
      </w:pPr>
    </w:p>
    <w:p w14:paraId="1FCB1E26" w14:textId="77777777" w:rsidR="00A810FE" w:rsidRPr="00A810FE" w:rsidRDefault="00A810FE" w:rsidP="00A810FE">
      <w:pPr>
        <w:spacing w:after="0" w:line="240" w:lineRule="auto"/>
        <w:rPr>
          <w:rFonts w:ascii="Arial" w:hAnsi="Arial" w:cs="Arial"/>
          <w:color w:val="0000FF"/>
          <w:sz w:val="20"/>
          <w:szCs w:val="20"/>
        </w:rPr>
      </w:pPr>
    </w:p>
    <w:p w14:paraId="401324AF" w14:textId="77777777" w:rsidR="00CA32BF" w:rsidRPr="006723A1" w:rsidRDefault="00CA32BF" w:rsidP="00CA32BF">
      <w:pPr>
        <w:spacing w:after="0" w:line="240" w:lineRule="auto"/>
        <w:ind w:left="1440"/>
        <w:rPr>
          <w:rFonts w:ascii="Arial" w:hAnsi="Arial" w:cs="Arial"/>
          <w:b/>
          <w:color w:val="0000FF"/>
          <w:kern w:val="24"/>
          <w:sz w:val="20"/>
          <w:szCs w:val="20"/>
        </w:rPr>
      </w:pPr>
    </w:p>
    <w:p w14:paraId="3410A0AE" w14:textId="77777777" w:rsidR="001B2963" w:rsidRDefault="001B2963" w:rsidP="002F7144">
      <w:pPr>
        <w:rPr>
          <w:rFonts w:ascii="Arial" w:hAnsi="Arial" w:cs="Arial"/>
          <w:b/>
          <w:color w:val="0000FF"/>
          <w:sz w:val="20"/>
          <w:szCs w:val="20"/>
        </w:rPr>
      </w:pPr>
    </w:p>
    <w:p w14:paraId="425D76B5" w14:textId="77777777" w:rsidR="008E502C" w:rsidRDefault="008E502C" w:rsidP="007F408F">
      <w:pPr>
        <w:jc w:val="center"/>
        <w:rPr>
          <w:rFonts w:ascii="Arial" w:hAnsi="Arial" w:cs="Arial"/>
          <w:b/>
          <w:color w:val="0000FF"/>
          <w:sz w:val="20"/>
          <w:szCs w:val="20"/>
        </w:rPr>
      </w:pPr>
    </w:p>
    <w:p w14:paraId="169FE036" w14:textId="77777777" w:rsidR="008E502C" w:rsidRDefault="008E502C" w:rsidP="007F408F">
      <w:pPr>
        <w:jc w:val="center"/>
        <w:rPr>
          <w:rFonts w:ascii="Arial" w:hAnsi="Arial" w:cs="Arial"/>
          <w:b/>
          <w:color w:val="0000FF"/>
          <w:sz w:val="20"/>
          <w:szCs w:val="20"/>
        </w:rPr>
      </w:pPr>
    </w:p>
    <w:p w14:paraId="07FC4065" w14:textId="77777777" w:rsidR="00C16374" w:rsidRPr="00D2703B" w:rsidRDefault="00C16374" w:rsidP="002F7144">
      <w:pPr>
        <w:rPr>
          <w:rFonts w:ascii="Arial" w:hAnsi="Arial" w:cs="Arial"/>
          <w:color w:val="0000FF"/>
          <w:sz w:val="20"/>
          <w:szCs w:val="20"/>
        </w:rPr>
      </w:pPr>
    </w:p>
    <w:p w14:paraId="752F8978" w14:textId="77777777" w:rsidR="007F408F" w:rsidRDefault="007F408F">
      <w:pPr>
        <w:rPr>
          <w:rFonts w:ascii="Arial" w:hAnsi="Arial" w:cs="Arial"/>
          <w:color w:val="0000FF"/>
          <w:szCs w:val="20"/>
        </w:rPr>
      </w:pPr>
      <w:r>
        <w:rPr>
          <w:rFonts w:ascii="Arial" w:hAnsi="Arial" w:cs="Arial"/>
          <w:color w:val="0000FF"/>
          <w:szCs w:val="20"/>
        </w:rPr>
        <w:br w:type="page"/>
      </w:r>
    </w:p>
    <w:p w14:paraId="613F85CA" w14:textId="41C4ACB7"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77777777" w:rsidR="00EF3050" w:rsidRDefault="00EF3050" w:rsidP="002463EE">
      <w:pPr>
        <w:spacing w:after="0" w:line="240" w:lineRule="auto"/>
        <w:rPr>
          <w:rFonts w:ascii="Arial" w:hAnsi="Arial" w:cs="Arial"/>
          <w:sz w:val="20"/>
          <w:szCs w:val="20"/>
        </w:rPr>
      </w:pPr>
    </w:p>
    <w:p w14:paraId="35CB6E5D" w14:textId="478B62C7" w:rsidR="007E1BC7" w:rsidRDefault="00253AC1"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7345F56E">
                <wp:simplePos x="0" y="0"/>
                <wp:positionH relativeFrom="column">
                  <wp:posOffset>3859530</wp:posOffset>
                </wp:positionH>
                <wp:positionV relativeFrom="paragraph">
                  <wp:posOffset>845820</wp:posOffset>
                </wp:positionV>
                <wp:extent cx="373380" cy="348615"/>
                <wp:effectExtent l="38100" t="38100" r="26670" b="32385"/>
                <wp:wrapNone/>
                <wp:docPr id="3"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DBCF" id="Straight Arrow Connector 3" o:spid="_x0000_s1026" type="#_x0000_t32" style="position:absolute;margin-left:303.9pt;margin-top:66.6pt;width:29.4pt;height:27.4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qNAwIAAFY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" strokecolor="blue" strokeweight="2.25pt">
                <v:stroke endarrow="block"/>
              </v:shape>
            </w:pict>
          </mc:Fallback>
        </mc:AlternateContent>
      </w:r>
      <w:r w:rsidR="0041207C"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F1D549D">
                <wp:simplePos x="0" y="0"/>
                <wp:positionH relativeFrom="column">
                  <wp:posOffset>-121920</wp:posOffset>
                </wp:positionH>
                <wp:positionV relativeFrom="paragraph">
                  <wp:posOffset>88265</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5E79" id="Rectangle 3" o:spid="_x0000_s1026" style="position:absolute;margin-left:-9.6pt;margin-top:6.95pt;width:666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" filled="f" strokecolor="#0070c0" strokeweight="2pt"/>
            </w:pict>
          </mc:Fallback>
        </mc:AlternateConten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561"/>
        <w:gridCol w:w="9"/>
      </w:tblGrid>
      <w:tr w:rsidR="007E1BC7" w:rsidRPr="007E1BC7" w14:paraId="69AE50F0" w14:textId="77777777" w:rsidTr="00253AC1">
        <w:trPr>
          <w:jc w:val="center"/>
        </w:trPr>
        <w:tc>
          <w:tcPr>
            <w:tcW w:w="12930"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253AC1">
        <w:trPr>
          <w:gridAfter w:val="1"/>
          <w:wAfter w:w="9" w:type="dxa"/>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561"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253AC1">
        <w:trPr>
          <w:gridAfter w:val="1"/>
          <w:wAfter w:w="9" w:type="dxa"/>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9CEB128"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56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r w:rsidR="00253AC1" w14:paraId="7ACCB11E" w14:textId="77777777" w:rsidTr="00962E24">
        <w:trPr>
          <w:gridAfter w:val="1"/>
          <w:wAfter w:w="9" w:type="dxa"/>
          <w:trHeight w:val="144"/>
          <w:jc w:val="center"/>
        </w:trPr>
        <w:tc>
          <w:tcPr>
            <w:tcW w:w="12921" w:type="dxa"/>
            <w:gridSpan w:val="5"/>
            <w:tcBorders>
              <w:right w:val="double" w:sz="4" w:space="0" w:color="auto"/>
            </w:tcBorders>
            <w:shd w:val="clear" w:color="auto" w:fill="auto"/>
            <w:vAlign w:val="center"/>
          </w:tcPr>
          <w:p w14:paraId="6453B828" w14:textId="4C111CD1"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07D65B3" w14:textId="29EBE9B4" w:rsidR="007E1BC7" w:rsidRDefault="007E1BC7" w:rsidP="002463EE">
      <w:pPr>
        <w:spacing w:after="0" w:line="240" w:lineRule="auto"/>
        <w:rPr>
          <w:rFonts w:ascii="Arial" w:hAnsi="Arial" w:cs="Arial"/>
          <w:sz w:val="20"/>
          <w:szCs w:val="20"/>
        </w:rPr>
      </w:pPr>
    </w:p>
    <w:p w14:paraId="41C11A35" w14:textId="4F019872"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5F49743A" w14:textId="1A8DECC8"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3DD14353">
                <wp:simplePos x="0" y="0"/>
                <wp:positionH relativeFrom="column">
                  <wp:posOffset>152400</wp:posOffset>
                </wp:positionH>
                <wp:positionV relativeFrom="paragraph">
                  <wp:posOffset>160020</wp:posOffset>
                </wp:positionV>
                <wp:extent cx="45719" cy="1828800"/>
                <wp:effectExtent l="57150" t="19050" r="50165" b="38100"/>
                <wp:wrapNone/>
                <wp:docPr id="24" name="Straight Arrow Connector 6"/>
                <wp:cNvGraphicFramePr/>
                <a:graphic xmlns:a="http://schemas.openxmlformats.org/drawingml/2006/main">
                  <a:graphicData uri="http://schemas.microsoft.com/office/word/2010/wordprocessingShape">
                    <wps:wsp>
                      <wps:cNvCnPr/>
                      <wps:spPr>
                        <a:xfrm>
                          <a:off x="0" y="0"/>
                          <a:ext cx="45719" cy="18288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43CDB" id="_x0000_t32" coordsize="21600,21600" o:spt="32" o:oned="t" path="m,l21600,21600e" filled="f">
                <v:path arrowok="t" fillok="f" o:connecttype="none"/>
                <o:lock v:ext="edit" shapetype="t"/>
              </v:shapetype>
              <v:shape id="Straight Arrow Connector 6" o:spid="_x0000_s1026" type="#_x0000_t32" style="position:absolute;margin-left:12pt;margin-top:12.6pt;width:3.6pt;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2EBDFE74"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D2352FD" w:rsidR="007E1BC7" w:rsidRDefault="00CA32BF"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0E682439">
                <wp:simplePos x="0" y="0"/>
                <wp:positionH relativeFrom="column">
                  <wp:posOffset>-386081</wp:posOffset>
                </wp:positionH>
                <wp:positionV relativeFrom="paragraph">
                  <wp:posOffset>1884680</wp:posOffset>
                </wp:positionV>
                <wp:extent cx="1246505" cy="718820"/>
                <wp:effectExtent l="0" t="38100" r="0" b="0"/>
                <wp:wrapNone/>
                <wp:docPr id="35" name="Arc 3"/>
                <wp:cNvGraphicFramePr/>
                <a:graphic xmlns:a="http://schemas.openxmlformats.org/drawingml/2006/main">
                  <a:graphicData uri="http://schemas.microsoft.com/office/word/2010/wordprocessingShape">
                    <wps:wsp>
                      <wps:cNvSpPr/>
                      <wps:spPr>
                        <a:xfrm rot="12886687">
                          <a:off x="0" y="0"/>
                          <a:ext cx="1246505" cy="71882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51D29" id="Arc 3" o:spid="_x0000_s1026" style="position:absolute;margin-left:-30.4pt;margin-top:148.4pt;width:98.15pt;height:56.6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71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" path="m623252,nsc967465,,1246505,160913,1246505,359410r-623252,c623253,239607,623252,119803,623252,xem623252,nfc967465,,1246505,160913,1246505,359410e" filled="f" strokecolor="blue" strokeweight="3pt">
                <v:stroke endarrow="block"/>
                <v:path arrowok="t" o:connecttype="custom" o:connectlocs="623252,0;1246505,35941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1F1C9345">
                <wp:simplePos x="0" y="0"/>
                <wp:positionH relativeFrom="leftMargin">
                  <wp:posOffset>659130</wp:posOffset>
                </wp:positionH>
                <wp:positionV relativeFrom="paragraph">
                  <wp:posOffset>1663700</wp:posOffset>
                </wp:positionV>
                <wp:extent cx="268941" cy="464820"/>
                <wp:effectExtent l="0" t="0" r="17145" b="11430"/>
                <wp:wrapNone/>
                <wp:docPr id="37" name="Left Brace 3"/>
                <wp:cNvGraphicFramePr/>
                <a:graphic xmlns:a="http://schemas.openxmlformats.org/drawingml/2006/main">
                  <a:graphicData uri="http://schemas.microsoft.com/office/word/2010/wordprocessingShape">
                    <wps:wsp>
                      <wps:cNvSpPr/>
                      <wps:spPr>
                        <a:xfrm>
                          <a:off x="0" y="0"/>
                          <a:ext cx="268941" cy="46482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6F49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1.9pt;margin-top:131pt;width:21.2pt;height:36.6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" adj="1041" strokecolor="blue" strokeweight="1.5pt">
                <w10:wrap anchorx="margin"/>
              </v:shape>
            </w:pict>
          </mc:Fallback>
        </mc:AlternateContent>
      </w:r>
      <w:r w:rsidR="00F3679C"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2775E04D">
                <wp:simplePos x="0" y="0"/>
                <wp:positionH relativeFrom="column">
                  <wp:posOffset>-38100</wp:posOffset>
                </wp:positionH>
                <wp:positionV relativeFrom="paragraph">
                  <wp:posOffset>93980</wp:posOffset>
                </wp:positionV>
                <wp:extent cx="8496300" cy="2240280"/>
                <wp:effectExtent l="0" t="0" r="19050" b="26670"/>
                <wp:wrapNone/>
                <wp:docPr id="8" name="Rectangle 3"/>
                <wp:cNvGraphicFramePr/>
                <a:graphic xmlns:a="http://schemas.openxmlformats.org/drawingml/2006/main">
                  <a:graphicData uri="http://schemas.microsoft.com/office/word/2010/wordprocessingShape">
                    <wps:wsp>
                      <wps:cNvSpPr/>
                      <wps:spPr>
                        <a:xfrm>
                          <a:off x="0" y="0"/>
                          <a:ext cx="8496300" cy="2240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6C5EF" id="Rectangle 3" o:spid="_x0000_s1026" style="position:absolute;margin-left:-3pt;margin-top:7.4pt;width:669pt;height:176.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06F4FB31">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064DC"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46DCD06F">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6BFA6"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350113">
                      <wp:simplePos x="0" y="0"/>
                      <wp:positionH relativeFrom="column">
                        <wp:posOffset>1038225</wp:posOffset>
                      </wp:positionH>
                      <wp:positionV relativeFrom="paragraph">
                        <wp:posOffset>-512445</wp:posOffset>
                      </wp:positionV>
                      <wp:extent cx="502920" cy="1463040"/>
                      <wp:effectExtent l="19050" t="19050" r="49530" b="41910"/>
                      <wp:wrapNone/>
                      <wp:docPr id="25" name="Straight Arrow Connector 6"/>
                      <wp:cNvGraphicFramePr/>
                      <a:graphic xmlns:a="http://schemas.openxmlformats.org/drawingml/2006/main">
                        <a:graphicData uri="http://schemas.microsoft.com/office/word/2010/wordprocessingShape">
                          <wps:wsp>
                            <wps:cNvCnPr/>
                            <wps:spPr>
                              <a:xfrm>
                                <a:off x="0" y="0"/>
                                <a:ext cx="502920" cy="14630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CA6B1" id="Straight Arrow Connector 6" o:spid="_x0000_s1026" type="#_x0000_t32" style="position:absolute;margin-left:81.75pt;margin-top:-40.35pt;width:39.6pt;height:115.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RZ+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F3679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F3679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F3679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F3679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2283360A"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F3679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05A49B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66D3D911" w:rsidR="00E404B3" w:rsidRDefault="00E404B3" w:rsidP="00E404B3">
      <w:pPr>
        <w:spacing w:after="0" w:line="240" w:lineRule="auto"/>
        <w:rPr>
          <w:rFonts w:ascii="Arial" w:hAnsi="Arial" w:cs="Arial"/>
          <w:sz w:val="10"/>
          <w:szCs w:val="10"/>
        </w:rPr>
      </w:pPr>
    </w:p>
    <w:p w14:paraId="5582B1FB" w14:textId="0B8967AB" w:rsidR="00CA32BF" w:rsidRDefault="00CA32B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6EC12556">
                <wp:simplePos x="0" y="0"/>
                <wp:positionH relativeFrom="column">
                  <wp:posOffset>5715</wp:posOffset>
                </wp:positionH>
                <wp:positionV relativeFrom="paragraph">
                  <wp:posOffset>51435</wp:posOffset>
                </wp:positionV>
                <wp:extent cx="40513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4051300" cy="400050"/>
                        </a:xfrm>
                        <a:prstGeom prst="rect">
                          <a:avLst/>
                        </a:prstGeom>
                        <a:noFill/>
                      </wps:spPr>
                      <wps:txbx>
                        <w:txbxContent>
                          <w:p w14:paraId="02826B27" w14:textId="77777777" w:rsidR="005E3230" w:rsidRPr="00915606" w:rsidRDefault="005E3230" w:rsidP="00CA32BF">
                            <w:pPr>
                              <w:pStyle w:val="NormalWeb"/>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45pt;margin-top:4.05pt;width:319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" filled="f" stroked="f">
                <v:textbox style="mso-fit-shape-to-text:t">
                  <w:txbxContent>
                    <w:p w14:paraId="02826B27" w14:textId="77777777" w:rsidR="005E3230" w:rsidRPr="00915606" w:rsidRDefault="005E3230" w:rsidP="00CA32BF">
                      <w:pPr>
                        <w:pStyle w:val="NormalWeb"/>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43DCDFFB" w:rsidR="00CF593B" w:rsidRDefault="00CF593B" w:rsidP="00CF593B">
      <w:pPr>
        <w:spacing w:after="0" w:line="240" w:lineRule="auto"/>
        <w:rPr>
          <w:rFonts w:ascii="Arial" w:hAnsi="Arial" w:cs="Arial"/>
          <w:b/>
          <w:sz w:val="20"/>
          <w:szCs w:val="20"/>
        </w:rPr>
      </w:pPr>
    </w:p>
    <w:p w14:paraId="23FB264E" w14:textId="1D07C9CC"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5F58B3" w:rsidRDefault="008E70A0" w:rsidP="006717ED">
            <w:pPr>
              <w:rPr>
                <w:rFonts w:ascii="Arial" w:hAnsi="Arial" w:cs="Arial"/>
                <w:b/>
                <w:color w:val="0000FF"/>
                <w:sz w:val="18"/>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46EC8" w:rsidRDefault="008E70A0" w:rsidP="008E70A0">
            <w:pPr>
              <w:rPr>
                <w:rFonts w:ascii="Arial" w:hAnsi="Arial" w:cs="Arial"/>
                <w:b/>
                <w:color w:val="7F7F7F" w:themeColor="text1" w:themeTint="80"/>
                <w:sz w:val="18"/>
                <w:szCs w:val="16"/>
              </w:rPr>
            </w:pPr>
            <w:r w:rsidRPr="00846EC8">
              <w:rPr>
                <w:rFonts w:ascii="Arial" w:hAnsi="Arial" w:cs="Arial"/>
                <w:b/>
                <w:i/>
                <w:color w:val="7F7F7F" w:themeColor="text1" w:themeTint="80"/>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46EC8" w:rsidRDefault="008E70A0" w:rsidP="008E70A0">
            <w:pPr>
              <w:rPr>
                <w:rFonts w:ascii="Arial" w:hAnsi="Arial" w:cs="Arial"/>
                <w:b/>
                <w:sz w:val="18"/>
                <w:szCs w:val="16"/>
              </w:rPr>
            </w:pPr>
            <w:r w:rsidRPr="00846EC8">
              <w:rPr>
                <w:rFonts w:ascii="Arial" w:hAnsi="Arial" w:cs="Arial"/>
                <w:b/>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46EC8">
              <w:rPr>
                <w:rFonts w:ascii="Arial" w:hAnsi="Arial" w:cs="Arial"/>
                <w:b/>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46EC8">
              <w:rPr>
                <w:rFonts w:ascii="Arial" w:hAnsi="Arial" w:cs="Arial"/>
                <w:b/>
                <w:i/>
                <w:color w:val="7F7F7F" w:themeColor="text1" w:themeTint="80"/>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46EC8">
              <w:rPr>
                <w:rFonts w:ascii="Arial" w:hAnsi="Arial" w:cs="Arial"/>
                <w:b/>
                <w:i/>
                <w:color w:val="7F7F7F" w:themeColor="text1" w:themeTint="80"/>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6728CB" w:rsidRDefault="001E1835" w:rsidP="00B41F63">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sidR="003919AF">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sidR="002556AE">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EE3A02">
      <w:pPr>
        <w:pStyle w:val="NormalWeb"/>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43C77743" w14:textId="77777777" w:rsidR="00627B19" w:rsidRDefault="00627B19" w:rsidP="00B41F63">
      <w:pPr>
        <w:pStyle w:val="NormalWeb"/>
        <w:spacing w:before="0" w:beforeAutospacing="0" w:after="0" w:afterAutospacing="0"/>
        <w:rPr>
          <w:rFonts w:ascii="Arial" w:hAnsi="Arial" w:cs="Arial"/>
          <w:color w:val="0000FF"/>
          <w:sz w:val="18"/>
          <w:szCs w:val="20"/>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7E6BEF71" w14:textId="77777777" w:rsidR="004F6786" w:rsidRDefault="004F6786" w:rsidP="004F6786">
      <w:pPr>
        <w:pStyle w:val="NormalWeb"/>
        <w:spacing w:before="0" w:beforeAutospacing="0" w:after="0" w:afterAutospacing="0"/>
        <w:rPr>
          <w:rFonts w:ascii="Arial" w:hAnsi="Arial" w:cs="Arial"/>
          <w:color w:val="0000FF"/>
          <w:sz w:val="18"/>
          <w:szCs w:val="20"/>
        </w:rPr>
      </w:pPr>
    </w:p>
    <w:p w14:paraId="0DCDC255" w14:textId="77777777" w:rsidR="003A2D57" w:rsidRDefault="003A2D57" w:rsidP="004F6786">
      <w:pPr>
        <w:pStyle w:val="NormalWeb"/>
        <w:spacing w:before="0" w:beforeAutospacing="0" w:after="0" w:afterAutospacing="0"/>
        <w:rPr>
          <w:rFonts w:ascii="Arial" w:hAnsi="Arial" w:cs="Arial"/>
          <w:color w:val="0000FF"/>
          <w:sz w:val="18"/>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2885779F">
                <wp:simplePos x="0" y="0"/>
                <wp:positionH relativeFrom="column">
                  <wp:posOffset>-57150</wp:posOffset>
                </wp:positionH>
                <wp:positionV relativeFrom="paragraph">
                  <wp:posOffset>116205</wp:posOffset>
                </wp:positionV>
                <wp:extent cx="8467725" cy="3838575"/>
                <wp:effectExtent l="0" t="0" r="28575" b="28575"/>
                <wp:wrapNone/>
                <wp:docPr id="18" name="Rectangle 3"/>
                <wp:cNvGraphicFramePr/>
                <a:graphic xmlns:a="http://schemas.openxmlformats.org/drawingml/2006/main">
                  <a:graphicData uri="http://schemas.microsoft.com/office/word/2010/wordprocessingShape">
                    <wps:wsp>
                      <wps:cNvSpPr/>
                      <wps:spPr>
                        <a:xfrm>
                          <a:off x="0" y="0"/>
                          <a:ext cx="8467725" cy="38385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AD04" id="Rectangle 3" o:spid="_x0000_s1026" style="position:absolute;margin-left:-4.5pt;margin-top:9.15pt;width:666.75pt;height:3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D2AE5E1">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5D31"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1C1B82A">
                      <wp:simplePos x="0" y="0"/>
                      <wp:positionH relativeFrom="column">
                        <wp:posOffset>492760</wp:posOffset>
                      </wp:positionH>
                      <wp:positionV relativeFrom="paragraph">
                        <wp:posOffset>30480</wp:posOffset>
                      </wp:positionV>
                      <wp:extent cx="574675" cy="562610"/>
                      <wp:effectExtent l="38100" t="38100" r="15875" b="27940"/>
                      <wp:wrapNone/>
                      <wp:docPr id="38" name="Straight Arrow Connector 6"/>
                      <wp:cNvGraphicFramePr/>
                      <a:graphic xmlns:a="http://schemas.openxmlformats.org/drawingml/2006/main">
                        <a:graphicData uri="http://schemas.microsoft.com/office/word/2010/wordprocessingShape">
                          <wps:wsp>
                            <wps:cNvCnPr/>
                            <wps:spPr>
                              <a:xfrm flipH="1" flipV="1">
                                <a:off x="0" y="0"/>
                                <a:ext cx="574675" cy="56261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5844" id="Straight Arrow Connector 6" o:spid="_x0000_s1026" type="#_x0000_t32" style="position:absolute;margin-left:38.8pt;margin-top:2.4pt;width:45.25pt;height:44.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FC2EB69">
                      <wp:simplePos x="0" y="0"/>
                      <wp:positionH relativeFrom="column">
                        <wp:posOffset>453390</wp:posOffset>
                      </wp:positionH>
                      <wp:positionV relativeFrom="paragraph">
                        <wp:posOffset>47625</wp:posOffset>
                      </wp:positionV>
                      <wp:extent cx="618490" cy="398780"/>
                      <wp:effectExtent l="38100" t="38100" r="29210" b="20320"/>
                      <wp:wrapNone/>
                      <wp:docPr id="26" name="Straight Arrow Connector 6"/>
                      <wp:cNvGraphicFramePr/>
                      <a:graphic xmlns:a="http://schemas.openxmlformats.org/drawingml/2006/main">
                        <a:graphicData uri="http://schemas.microsoft.com/office/word/2010/wordprocessingShape">
                          <wps:wsp>
                            <wps:cNvCnPr/>
                            <wps:spPr>
                              <a:xfrm flipH="1" flipV="1">
                                <a:off x="0" y="0"/>
                                <a:ext cx="618490" cy="3987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DDAC" id="Straight Arrow Connector 6" o:spid="_x0000_s1026" type="#_x0000_t32" style="position:absolute;margin-left:35.7pt;margin-top:3.75pt;width:48.7pt;height: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8190" w:type="dxa"/>
        <w:tblInd w:w="-432" w:type="dxa"/>
        <w:tblLook w:val="04A0" w:firstRow="1" w:lastRow="0" w:firstColumn="1" w:lastColumn="0" w:noHBand="0" w:noVBand="1"/>
      </w:tblPr>
      <w:tblGrid>
        <w:gridCol w:w="3780"/>
        <w:gridCol w:w="4410"/>
      </w:tblGrid>
      <w:tr w:rsidR="003C7ED7" w14:paraId="66DF96FF" w14:textId="77777777" w:rsidTr="003C7ED7">
        <w:tc>
          <w:tcPr>
            <w:tcW w:w="3780"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441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w:lastRenderedPageBreak/>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5E3230">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5E3230">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5E3230">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5E3230">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5E3230">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5E3230">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5E3230">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5E3230">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5E3230">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5E3230">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5E3230">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5E3230">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5E3230">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5E3230">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5E3230">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5E3230">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5E3230">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5E3230">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5E3230">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5E3230">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5E3230">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5E3230">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5E3230">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5E3230">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5E3230">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5E3230">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5E3230">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5E3230">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5E3230">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5E3230">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5E3230">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5E3230">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5E3230">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5E3230">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5E3230">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5E3230">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5E3230">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CA32BF" w:rsidRPr="00C27E8C" w14:paraId="4FB3A176" w14:textId="77777777" w:rsidTr="005E3230">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660"/>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2E581E8C"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hideMark/>
          </w:tcPr>
          <w:p w14:paraId="0598BDBD" w14:textId="77777777" w:rsidR="00CA32BF" w:rsidRPr="00CE6DCA" w:rsidRDefault="00CA32BF" w:rsidP="005E3230">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Pr>
                <w:rFonts w:ascii="Calibri" w:eastAsia="Times New Roman" w:hAnsi="Calibri" w:cs="Times New Roman"/>
              </w:rPr>
              <w:t xml:space="preserve">data </w:t>
            </w:r>
            <w:r w:rsidRPr="00CE6DCA">
              <w:rPr>
                <w:rFonts w:ascii="Calibri" w:eastAsia="Times New Roman" w:hAnsi="Calibri" w:cs="Times New Roman"/>
              </w:rPr>
              <w:t>= 'CC', then</w:t>
            </w:r>
            <w:r>
              <w:rPr>
                <w:rFonts w:ascii="Calibri" w:eastAsia="Times New Roman" w:hAnsi="Calibri" w:cs="Times New Roman"/>
              </w:rPr>
              <w:t xml:space="preserve"> OBR-28 fields =</w:t>
            </w:r>
            <w:r w:rsidRPr="00CE6DCA">
              <w:rPr>
                <w:rFonts w:ascii="Calibri" w:eastAsia="Times New Roman" w:hAnsi="Calibri" w:cs="Times New Roman"/>
              </w:rPr>
              <w:t xml:space="preserve"> S-RC</w:t>
            </w:r>
            <w:r>
              <w:rPr>
                <w:rFonts w:ascii="Calibri" w:eastAsia="Times New Roman" w:hAnsi="Calibri" w:cs="Times New Roman"/>
              </w:rPr>
              <w:t>;</w:t>
            </w:r>
            <w:r w:rsidRPr="00CE6DCA">
              <w:rPr>
                <w:rFonts w:ascii="Calibri" w:eastAsia="Times New Roman" w:hAnsi="Calibri" w:cs="Times New Roman"/>
              </w:rPr>
              <w:t xml:space="preserve"> when OBR-49 </w:t>
            </w:r>
            <w:r>
              <w:rPr>
                <w:rFonts w:ascii="Calibri" w:eastAsia="Times New Roman" w:hAnsi="Calibri" w:cs="Times New Roman"/>
              </w:rPr>
              <w:t xml:space="preserve">data </w:t>
            </w:r>
            <w:r w:rsidRPr="00CE6DCA">
              <w:rPr>
                <w:rFonts w:ascii="Calibri" w:eastAsia="Times New Roman" w:hAnsi="Calibri" w:cs="Times New Roman"/>
              </w:rPr>
              <w:t xml:space="preserve">= 'BCC' </w:t>
            </w:r>
            <w:r>
              <w:rPr>
                <w:rFonts w:ascii="Calibri" w:eastAsia="Times New Roman" w:hAnsi="Calibri" w:cs="Times New Roman"/>
              </w:rPr>
              <w:t xml:space="preserve">then OBR-28 fields </w:t>
            </w:r>
            <w:r w:rsidRPr="00CE6DCA">
              <w:rPr>
                <w:rFonts w:ascii="Calibri" w:eastAsia="Times New Roman" w:hAnsi="Calibri" w:cs="Times New Roman"/>
              </w:rPr>
              <w:t xml:space="preserve">should not be populated, but if populated </w:t>
            </w:r>
            <w:r>
              <w:rPr>
                <w:rFonts w:ascii="Calibri" w:eastAsia="Times New Roman" w:hAnsi="Calibri" w:cs="Times New Roman"/>
              </w:rPr>
              <w:t>= S-EX</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03E5A090">
                <wp:simplePos x="0" y="0"/>
                <wp:positionH relativeFrom="column">
                  <wp:posOffset>-99060</wp:posOffset>
                </wp:positionH>
                <wp:positionV relativeFrom="paragraph">
                  <wp:posOffset>-1544320</wp:posOffset>
                </wp:positionV>
                <wp:extent cx="8534400" cy="1600200"/>
                <wp:effectExtent l="0" t="0" r="19050" b="19050"/>
                <wp:wrapNone/>
                <wp:docPr id="33" name="Rectangle 3"/>
                <wp:cNvGraphicFramePr/>
                <a:graphic xmlns:a="http://schemas.openxmlformats.org/drawingml/2006/main">
                  <a:graphicData uri="http://schemas.microsoft.com/office/word/2010/wordprocessingShape">
                    <wps:wsp>
                      <wps:cNvSpPr/>
                      <wps:spPr>
                        <a:xfrm>
                          <a:off x="0" y="0"/>
                          <a:ext cx="8534400" cy="1600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3D16" id="Rectangle 3" o:spid="_x0000_s1026" style="position:absolute;margin-left:-7.8pt;margin-top:-121.6pt;width:672pt;height:1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6D1BC6">
        <w:trPr>
          <w:trHeight w:val="144"/>
        </w:trPr>
        <w:tc>
          <w:tcPr>
            <w:tcW w:w="13173" w:type="dxa"/>
            <w:gridSpan w:val="9"/>
            <w:shd w:val="clear" w:color="auto" w:fill="B8CCE4" w:themeFill="accent1" w:themeFillTint="66"/>
            <w:noWrap/>
          </w:tcPr>
          <w:p w14:paraId="59F9EDC2" w14:textId="77777777" w:rsidR="002F05A6" w:rsidRPr="00E001C8" w:rsidRDefault="002F05A6"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6D1BC6">
        <w:trPr>
          <w:trHeight w:val="326"/>
        </w:trPr>
        <w:tc>
          <w:tcPr>
            <w:tcW w:w="1293" w:type="dxa"/>
            <w:shd w:val="clear" w:color="auto" w:fill="B8CCE4" w:themeFill="accent1" w:themeFillTint="66"/>
            <w:vAlign w:val="center"/>
          </w:tcPr>
          <w:p w14:paraId="2EA9A4EF" w14:textId="77777777" w:rsidR="002F05A6" w:rsidRPr="00E001C8" w:rsidRDefault="002F05A6"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6D1BC6">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6D1BC6">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2E284A54">
                <wp:simplePos x="0" y="0"/>
                <wp:positionH relativeFrom="margin">
                  <wp:posOffset>-60960</wp:posOffset>
                </wp:positionH>
                <wp:positionV relativeFrom="paragraph">
                  <wp:posOffset>335280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48BD" id="Rectangle 3" o:spid="_x0000_s1026" style="position:absolute;margin-left:-4.8pt;margin-top:26.4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E805433" w14:textId="236D0696" w:rsidR="007E2A8F" w:rsidRDefault="007E2A8F" w:rsidP="006A207E">
      <w:pPr>
        <w:spacing w:after="0" w:line="240" w:lineRule="auto"/>
        <w:rPr>
          <w:rFonts w:ascii="Arial" w:hAnsi="Arial" w:cs="Arial"/>
          <w:b/>
          <w:color w:val="0000FF"/>
          <w:sz w:val="20"/>
          <w:szCs w:val="20"/>
        </w:rPr>
      </w:pPr>
    </w:p>
    <w:p w14:paraId="779BC99C" w14:textId="0CA4AAB3" w:rsidR="00896902" w:rsidRDefault="00896902" w:rsidP="006A207E">
      <w:pPr>
        <w:spacing w:after="0" w:line="240" w:lineRule="auto"/>
        <w:rPr>
          <w:rFonts w:ascii="Arial" w:hAnsi="Arial" w:cs="Arial"/>
          <w:b/>
          <w:color w:val="0000FF"/>
          <w:sz w:val="20"/>
          <w:szCs w:val="20"/>
        </w:rPr>
      </w:pPr>
    </w:p>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3EEFAFB4">
                <wp:simplePos x="0" y="0"/>
                <wp:positionH relativeFrom="column">
                  <wp:posOffset>-83820</wp:posOffset>
                </wp:positionH>
                <wp:positionV relativeFrom="paragraph">
                  <wp:posOffset>102870</wp:posOffset>
                </wp:positionV>
                <wp:extent cx="8534400" cy="1219200"/>
                <wp:effectExtent l="0" t="0" r="19050" b="19050"/>
                <wp:wrapNone/>
                <wp:docPr id="36" name="Rectangle 3"/>
                <wp:cNvGraphicFramePr/>
                <a:graphic xmlns:a="http://schemas.openxmlformats.org/drawingml/2006/main">
                  <a:graphicData uri="http://schemas.microsoft.com/office/word/2010/wordprocessingShape">
                    <wps:wsp>
                      <wps:cNvSpPr/>
                      <wps:spPr>
                        <a:xfrm>
                          <a:off x="0" y="0"/>
                          <a:ext cx="8534400" cy="1219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25C7" id="Rectangle 3" o:spid="_x0000_s1026" style="position:absolute;margin-left:-6.6pt;margin-top:8.1pt;width:67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smlQ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AC572" w14:textId="77777777" w:rsidR="0053789F" w:rsidRDefault="0053789F" w:rsidP="00064BF8">
      <w:pPr>
        <w:spacing w:after="0" w:line="240" w:lineRule="auto"/>
      </w:pPr>
      <w:r>
        <w:separator/>
      </w:r>
    </w:p>
  </w:endnote>
  <w:endnote w:type="continuationSeparator" w:id="0">
    <w:p w14:paraId="05193BC7" w14:textId="77777777" w:rsidR="0053789F" w:rsidRDefault="0053789F"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07318703" w:rsidR="005E3230" w:rsidRDefault="005E3230">
        <w:pPr>
          <w:pStyle w:val="Footer"/>
          <w:jc w:val="right"/>
        </w:pPr>
        <w:r>
          <w:fldChar w:fldCharType="begin"/>
        </w:r>
        <w:r>
          <w:instrText xml:space="preserve"> PAGE   \* MERGEFORMAT </w:instrText>
        </w:r>
        <w:r>
          <w:fldChar w:fldCharType="separate"/>
        </w:r>
        <w:r w:rsidR="00B54770">
          <w:rPr>
            <w:noProof/>
          </w:rPr>
          <w:t>20</w:t>
        </w:r>
        <w:r>
          <w:rPr>
            <w:noProof/>
          </w:rPr>
          <w:fldChar w:fldCharType="end"/>
        </w:r>
      </w:p>
    </w:sdtContent>
  </w:sdt>
  <w:p w14:paraId="3AB54AFE" w14:textId="77777777" w:rsidR="005E3230" w:rsidRDefault="005E3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BA1D8" w14:textId="77777777" w:rsidR="0053789F" w:rsidRDefault="0053789F" w:rsidP="00064BF8">
      <w:pPr>
        <w:spacing w:after="0" w:line="240" w:lineRule="auto"/>
      </w:pPr>
      <w:r>
        <w:separator/>
      </w:r>
    </w:p>
  </w:footnote>
  <w:footnote w:type="continuationSeparator" w:id="0">
    <w:p w14:paraId="24BBE4B8" w14:textId="77777777" w:rsidR="0053789F" w:rsidRDefault="0053789F"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15A8F712" w:rsidR="005E3230" w:rsidRDefault="005E3230">
    <w:pPr>
      <w:pStyle w:val="Header"/>
    </w:pPr>
    <w:r>
      <w:t>4/13/16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3D5C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3"/>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2"/>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
  </w:num>
  <w:num w:numId="20">
    <w:abstractNumId w:val="8"/>
  </w:num>
  <w:num w:numId="21">
    <w:abstractNumId w:val="14"/>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ylor, Sheryl L. (Fed)">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1614"/>
    <w:rsid w:val="00037139"/>
    <w:rsid w:val="000378E6"/>
    <w:rsid w:val="000450A4"/>
    <w:rsid w:val="000545FF"/>
    <w:rsid w:val="00056468"/>
    <w:rsid w:val="00064454"/>
    <w:rsid w:val="00064BF8"/>
    <w:rsid w:val="0007188A"/>
    <w:rsid w:val="0007200D"/>
    <w:rsid w:val="000740CB"/>
    <w:rsid w:val="000748CE"/>
    <w:rsid w:val="00080D3D"/>
    <w:rsid w:val="00081F6B"/>
    <w:rsid w:val="000A09FF"/>
    <w:rsid w:val="000A40DD"/>
    <w:rsid w:val="000B7592"/>
    <w:rsid w:val="000C3B6C"/>
    <w:rsid w:val="000C79AE"/>
    <w:rsid w:val="000D23B2"/>
    <w:rsid w:val="000D58FA"/>
    <w:rsid w:val="000E082D"/>
    <w:rsid w:val="000F1EB2"/>
    <w:rsid w:val="00104F09"/>
    <w:rsid w:val="0010532F"/>
    <w:rsid w:val="0011000F"/>
    <w:rsid w:val="0011226B"/>
    <w:rsid w:val="001122A4"/>
    <w:rsid w:val="00112795"/>
    <w:rsid w:val="00115FF2"/>
    <w:rsid w:val="00116F08"/>
    <w:rsid w:val="001205B8"/>
    <w:rsid w:val="00127D82"/>
    <w:rsid w:val="00132723"/>
    <w:rsid w:val="00134D4E"/>
    <w:rsid w:val="00136B2E"/>
    <w:rsid w:val="00137E05"/>
    <w:rsid w:val="00143A08"/>
    <w:rsid w:val="00146BD6"/>
    <w:rsid w:val="001479C5"/>
    <w:rsid w:val="00152141"/>
    <w:rsid w:val="00153CA4"/>
    <w:rsid w:val="00154DBB"/>
    <w:rsid w:val="001616C1"/>
    <w:rsid w:val="00166E75"/>
    <w:rsid w:val="00170C08"/>
    <w:rsid w:val="00170F03"/>
    <w:rsid w:val="00183B4F"/>
    <w:rsid w:val="00187830"/>
    <w:rsid w:val="00190283"/>
    <w:rsid w:val="001909ED"/>
    <w:rsid w:val="00193AC3"/>
    <w:rsid w:val="00196811"/>
    <w:rsid w:val="001A1540"/>
    <w:rsid w:val="001A4144"/>
    <w:rsid w:val="001B2963"/>
    <w:rsid w:val="001B388B"/>
    <w:rsid w:val="001B78CD"/>
    <w:rsid w:val="001C2643"/>
    <w:rsid w:val="001C7B00"/>
    <w:rsid w:val="001D43FC"/>
    <w:rsid w:val="001D7651"/>
    <w:rsid w:val="001E1835"/>
    <w:rsid w:val="001E1DA9"/>
    <w:rsid w:val="001E6841"/>
    <w:rsid w:val="001E760E"/>
    <w:rsid w:val="001F70B1"/>
    <w:rsid w:val="00201145"/>
    <w:rsid w:val="00201353"/>
    <w:rsid w:val="00201AAC"/>
    <w:rsid w:val="00206B61"/>
    <w:rsid w:val="00210B72"/>
    <w:rsid w:val="00211CE8"/>
    <w:rsid w:val="0021368D"/>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C1E2F"/>
    <w:rsid w:val="003C2C1A"/>
    <w:rsid w:val="003C7ED7"/>
    <w:rsid w:val="003D6214"/>
    <w:rsid w:val="003E0A80"/>
    <w:rsid w:val="003E0C2A"/>
    <w:rsid w:val="003E501C"/>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45DE"/>
    <w:rsid w:val="004E7D35"/>
    <w:rsid w:val="004F6786"/>
    <w:rsid w:val="005115F5"/>
    <w:rsid w:val="005207B2"/>
    <w:rsid w:val="00524FF6"/>
    <w:rsid w:val="00526CAF"/>
    <w:rsid w:val="00532C59"/>
    <w:rsid w:val="0053789F"/>
    <w:rsid w:val="00540EA6"/>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3230"/>
    <w:rsid w:val="005E7160"/>
    <w:rsid w:val="005F4EC6"/>
    <w:rsid w:val="005F58B3"/>
    <w:rsid w:val="005F7DA6"/>
    <w:rsid w:val="00613DB6"/>
    <w:rsid w:val="00614200"/>
    <w:rsid w:val="00620963"/>
    <w:rsid w:val="006229B0"/>
    <w:rsid w:val="006240F2"/>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593F"/>
    <w:rsid w:val="006B7D39"/>
    <w:rsid w:val="006C2BAD"/>
    <w:rsid w:val="006D0577"/>
    <w:rsid w:val="006D2213"/>
    <w:rsid w:val="006D7576"/>
    <w:rsid w:val="006F2038"/>
    <w:rsid w:val="006F206F"/>
    <w:rsid w:val="006F5AD5"/>
    <w:rsid w:val="00705948"/>
    <w:rsid w:val="00710160"/>
    <w:rsid w:val="007168A8"/>
    <w:rsid w:val="00717A20"/>
    <w:rsid w:val="00720133"/>
    <w:rsid w:val="0072474F"/>
    <w:rsid w:val="00725579"/>
    <w:rsid w:val="007276CD"/>
    <w:rsid w:val="00737A1A"/>
    <w:rsid w:val="0075157A"/>
    <w:rsid w:val="00757031"/>
    <w:rsid w:val="007604DF"/>
    <w:rsid w:val="00762E9A"/>
    <w:rsid w:val="00764799"/>
    <w:rsid w:val="00767771"/>
    <w:rsid w:val="00773CB2"/>
    <w:rsid w:val="007809F5"/>
    <w:rsid w:val="00792F2A"/>
    <w:rsid w:val="007A3492"/>
    <w:rsid w:val="007A3611"/>
    <w:rsid w:val="007A48E0"/>
    <w:rsid w:val="007B556A"/>
    <w:rsid w:val="007C0A71"/>
    <w:rsid w:val="007D47A6"/>
    <w:rsid w:val="007E1BC7"/>
    <w:rsid w:val="007E2A8F"/>
    <w:rsid w:val="007E7534"/>
    <w:rsid w:val="007F408F"/>
    <w:rsid w:val="007F67A0"/>
    <w:rsid w:val="00810A16"/>
    <w:rsid w:val="00811F56"/>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7A8B"/>
    <w:rsid w:val="008B06F1"/>
    <w:rsid w:val="008B62DF"/>
    <w:rsid w:val="008C1077"/>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5D00"/>
    <w:rsid w:val="00950B55"/>
    <w:rsid w:val="0095134A"/>
    <w:rsid w:val="0095361E"/>
    <w:rsid w:val="009537B0"/>
    <w:rsid w:val="009543DE"/>
    <w:rsid w:val="00955ECB"/>
    <w:rsid w:val="00955F1D"/>
    <w:rsid w:val="0095610E"/>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14E9A"/>
    <w:rsid w:val="00A16362"/>
    <w:rsid w:val="00A346D5"/>
    <w:rsid w:val="00A3788A"/>
    <w:rsid w:val="00A42A23"/>
    <w:rsid w:val="00A453BE"/>
    <w:rsid w:val="00A469B8"/>
    <w:rsid w:val="00A53C12"/>
    <w:rsid w:val="00A57982"/>
    <w:rsid w:val="00A6732E"/>
    <w:rsid w:val="00A70E02"/>
    <w:rsid w:val="00A75964"/>
    <w:rsid w:val="00A810FE"/>
    <w:rsid w:val="00A8712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770"/>
    <w:rsid w:val="00B6395E"/>
    <w:rsid w:val="00B65435"/>
    <w:rsid w:val="00B661E0"/>
    <w:rsid w:val="00B8102C"/>
    <w:rsid w:val="00B812F1"/>
    <w:rsid w:val="00B90167"/>
    <w:rsid w:val="00B90D31"/>
    <w:rsid w:val="00B92ECC"/>
    <w:rsid w:val="00BA3C09"/>
    <w:rsid w:val="00BA622E"/>
    <w:rsid w:val="00BC1029"/>
    <w:rsid w:val="00BC1D2F"/>
    <w:rsid w:val="00BC20BE"/>
    <w:rsid w:val="00BC7262"/>
    <w:rsid w:val="00BD3EAF"/>
    <w:rsid w:val="00BD5D51"/>
    <w:rsid w:val="00BE3708"/>
    <w:rsid w:val="00BE5A1D"/>
    <w:rsid w:val="00BF7F30"/>
    <w:rsid w:val="00C04FAF"/>
    <w:rsid w:val="00C0750B"/>
    <w:rsid w:val="00C13552"/>
    <w:rsid w:val="00C1486C"/>
    <w:rsid w:val="00C14BAD"/>
    <w:rsid w:val="00C14E5C"/>
    <w:rsid w:val="00C16374"/>
    <w:rsid w:val="00C23A11"/>
    <w:rsid w:val="00C25F46"/>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F5012"/>
    <w:rsid w:val="00CF593B"/>
    <w:rsid w:val="00CF5CC4"/>
    <w:rsid w:val="00D01BB8"/>
    <w:rsid w:val="00D11B9D"/>
    <w:rsid w:val="00D1392A"/>
    <w:rsid w:val="00D220B0"/>
    <w:rsid w:val="00D223FF"/>
    <w:rsid w:val="00D2703B"/>
    <w:rsid w:val="00D27A1C"/>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4957"/>
    <w:rsid w:val="00EC1B2D"/>
    <w:rsid w:val="00EE3A02"/>
    <w:rsid w:val="00EE5AAA"/>
    <w:rsid w:val="00EF281E"/>
    <w:rsid w:val="00EF3050"/>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911AF"/>
    <w:rsid w:val="00F920E4"/>
    <w:rsid w:val="00F974B6"/>
    <w:rsid w:val="00FA7BEB"/>
    <w:rsid w:val="00FB227A"/>
    <w:rsid w:val="00FB2CE7"/>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E585-6806-4F6D-A63A-88FB47CA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Sheryl L.</dc:creator>
  <cp:lastModifiedBy>Taylor, Sheryl L. (Fed)</cp:lastModifiedBy>
  <cp:revision>8</cp:revision>
  <cp:lastPrinted>2016-02-03T18:33:00Z</cp:lastPrinted>
  <dcterms:created xsi:type="dcterms:W3CDTF">2016-04-13T15:24:00Z</dcterms:created>
  <dcterms:modified xsi:type="dcterms:W3CDTF">2016-04-13T18:30:00Z</dcterms:modified>
</cp:coreProperties>
</file>